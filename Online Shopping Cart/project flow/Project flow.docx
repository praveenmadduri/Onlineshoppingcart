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53E" w:rsidRPr="003F69EF" w:rsidRDefault="0038396F" w:rsidP="000E5292">
      <w:pPr>
        <w:pStyle w:val="Heading2"/>
      </w:pPr>
      <w:r>
        <w:t>\</w:t>
      </w:r>
      <w:r w:rsidR="00F2753E" w:rsidRPr="003F69EF">
        <w:t xml:space="preserve">Project </w:t>
      </w:r>
      <w:r w:rsidR="00270FDD" w:rsidRPr="003F69EF">
        <w:t>flow:</w:t>
      </w:r>
    </w:p>
    <w:p w:rsidR="00F2753E" w:rsidRPr="003F69EF" w:rsidRDefault="00F2753E" w:rsidP="00F2753E">
      <w:pPr>
        <w:jc w:val="both"/>
        <w:rPr>
          <w:rFonts w:asciiTheme="majorHAnsi" w:hAnsiTheme="majorHAnsi"/>
          <w:sz w:val="26"/>
          <w:szCs w:val="26"/>
        </w:rPr>
      </w:pPr>
      <w:r w:rsidRPr="003F69EF">
        <w:rPr>
          <w:rFonts w:asciiTheme="majorHAnsi" w:hAnsiTheme="majorHAnsi"/>
          <w:sz w:val="26"/>
          <w:szCs w:val="26"/>
        </w:rPr>
        <w:t xml:space="preserve">What is </w:t>
      </w:r>
      <w:r w:rsidR="00270FDD" w:rsidRPr="003F69EF">
        <w:rPr>
          <w:rFonts w:asciiTheme="majorHAnsi" w:hAnsiTheme="majorHAnsi"/>
          <w:sz w:val="26"/>
          <w:szCs w:val="26"/>
        </w:rPr>
        <w:t>project?</w:t>
      </w:r>
    </w:p>
    <w:p w:rsidR="00F2753E" w:rsidRPr="003F69EF" w:rsidRDefault="00F2753E" w:rsidP="00F2753E">
      <w:pPr>
        <w:jc w:val="both"/>
        <w:rPr>
          <w:rFonts w:asciiTheme="majorHAnsi" w:hAnsiTheme="majorHAnsi"/>
          <w:sz w:val="26"/>
          <w:szCs w:val="26"/>
        </w:rPr>
      </w:pPr>
      <w:r w:rsidRPr="003F69EF">
        <w:rPr>
          <w:rFonts w:asciiTheme="majorHAnsi" w:hAnsiTheme="majorHAnsi"/>
          <w:sz w:val="26"/>
          <w:szCs w:val="26"/>
        </w:rPr>
        <w:t xml:space="preserve">Project is the development of software </w:t>
      </w:r>
      <w:r w:rsidR="00270FDD" w:rsidRPr="003F69EF">
        <w:rPr>
          <w:rFonts w:asciiTheme="majorHAnsi" w:hAnsiTheme="majorHAnsi"/>
          <w:sz w:val="26"/>
          <w:szCs w:val="26"/>
        </w:rPr>
        <w:t>system,</w:t>
      </w:r>
      <w:r w:rsidRPr="003F69EF">
        <w:rPr>
          <w:rFonts w:asciiTheme="majorHAnsi" w:hAnsiTheme="majorHAnsi"/>
          <w:sz w:val="26"/>
          <w:szCs w:val="26"/>
        </w:rPr>
        <w:t xml:space="preserve"> to automate a set of activities or </w:t>
      </w:r>
      <w:r w:rsidR="00270FDD" w:rsidRPr="003F69EF">
        <w:rPr>
          <w:rFonts w:asciiTheme="majorHAnsi" w:hAnsiTheme="majorHAnsi"/>
          <w:sz w:val="26"/>
          <w:szCs w:val="26"/>
        </w:rPr>
        <w:t>tasks.</w:t>
      </w:r>
    </w:p>
    <w:p w:rsidR="00F2753E" w:rsidRPr="003F69EF" w:rsidRDefault="00B942B4" w:rsidP="00F2753E">
      <w:pPr>
        <w:jc w:val="both"/>
        <w:rPr>
          <w:rFonts w:asciiTheme="majorHAnsi" w:hAnsiTheme="majorHAnsi"/>
          <w:sz w:val="26"/>
          <w:szCs w:val="26"/>
        </w:rPr>
      </w:pPr>
      <w:r>
        <w:rPr>
          <w:rFonts w:asciiTheme="majorHAnsi" w:hAnsiTheme="majorHAnsi"/>
          <w:noProof/>
          <w:sz w:val="26"/>
          <w:szCs w:val="26"/>
        </w:rPr>
        <w:pict>
          <v:rect id="_x0000_s1026" style="position:absolute;left:0;text-align:left;margin-left:188.65pt;margin-top:20.25pt;width:93.9pt;height:32.8pt;z-index:251658240">
            <v:textbox>
              <w:txbxContent>
                <w:p w:rsidR="00F02BD2" w:rsidRPr="00E54BD5" w:rsidRDefault="00F02BD2" w:rsidP="00E54BD5">
                  <w:pPr>
                    <w:jc w:val="center"/>
                    <w:rPr>
                      <w:sz w:val="28"/>
                      <w:szCs w:val="28"/>
                    </w:rPr>
                  </w:pPr>
                  <w:r w:rsidRPr="00E54BD5">
                    <w:rPr>
                      <w:sz w:val="28"/>
                      <w:szCs w:val="28"/>
                    </w:rPr>
                    <w:t>Project</w:t>
                  </w:r>
                </w:p>
                <w:p w:rsidR="00F02BD2" w:rsidRDefault="00F02BD2"/>
              </w:txbxContent>
            </v:textbox>
          </v:rect>
        </w:pict>
      </w:r>
    </w:p>
    <w:p w:rsidR="00E54BD5" w:rsidRPr="003F69EF" w:rsidRDefault="00B942B4" w:rsidP="00F2753E">
      <w:pPr>
        <w:jc w:val="both"/>
        <w:rPr>
          <w:rFonts w:asciiTheme="majorHAnsi" w:hAnsiTheme="majorHAnsi"/>
          <w:sz w:val="26"/>
          <w:szCs w:val="26"/>
        </w:rPr>
      </w:pPr>
      <w:r>
        <w:rPr>
          <w:rFonts w:asciiTheme="majorHAnsi" w:hAnsiTheme="majorHAnsi"/>
          <w:noProof/>
          <w:sz w:val="26"/>
          <w:szCs w:val="26"/>
        </w:rPr>
        <w:pict>
          <v:shapetype id="_x0000_t32" coordsize="21600,21600" o:spt="32" o:oned="t" path="m,l21600,21600e" filled="f">
            <v:path arrowok="t" fillok="f" o:connecttype="none"/>
            <o:lock v:ext="edit" shapetype="t"/>
          </v:shapetype>
          <v:shape id="_x0000_s1034" type="#_x0000_t32" style="position:absolute;left:0;text-align:left;margin-left:232.4pt;margin-top:23.45pt;width:0;height:36.45pt;flip:y;z-index:251665408" o:connectortype="straight">
            <v:stroke endarrow="block"/>
          </v:shape>
        </w:pict>
      </w:r>
    </w:p>
    <w:p w:rsidR="00E54BD5" w:rsidRPr="003F69EF" w:rsidRDefault="00E54BD5" w:rsidP="00F2753E">
      <w:pPr>
        <w:jc w:val="both"/>
        <w:rPr>
          <w:rFonts w:asciiTheme="majorHAnsi" w:hAnsiTheme="majorHAnsi"/>
          <w:sz w:val="26"/>
          <w:szCs w:val="26"/>
        </w:rPr>
      </w:pPr>
    </w:p>
    <w:p w:rsidR="00E54BD5" w:rsidRPr="003F69EF" w:rsidRDefault="00B942B4" w:rsidP="00F2753E">
      <w:pPr>
        <w:jc w:val="both"/>
        <w:rPr>
          <w:rFonts w:asciiTheme="majorHAnsi" w:hAnsiTheme="majorHAnsi"/>
          <w:sz w:val="26"/>
          <w:szCs w:val="26"/>
        </w:rPr>
      </w:pPr>
      <w:r>
        <w:rPr>
          <w:rFonts w:asciiTheme="majorHAnsi" w:hAnsiTheme="majorHAnsi"/>
          <w:noProof/>
          <w:sz w:val="26"/>
          <w:szCs w:val="26"/>
        </w:rPr>
        <w:pict>
          <v:rect id="_x0000_s1027" style="position:absolute;left:0;text-align:left;margin-left:188.65pt;margin-top:.8pt;width:93.9pt;height:35.55pt;z-index:251659264">
            <v:textbox>
              <w:txbxContent>
                <w:p w:rsidR="00F02BD2" w:rsidRPr="00E54BD5" w:rsidRDefault="00F02BD2" w:rsidP="00E54BD5">
                  <w:pPr>
                    <w:jc w:val="center"/>
                    <w:rPr>
                      <w:sz w:val="28"/>
                      <w:szCs w:val="28"/>
                    </w:rPr>
                  </w:pPr>
                  <w:r w:rsidRPr="00E54BD5">
                    <w:rPr>
                      <w:sz w:val="28"/>
                      <w:szCs w:val="28"/>
                    </w:rPr>
                    <w:t>Activities</w:t>
                  </w:r>
                </w:p>
              </w:txbxContent>
            </v:textbox>
          </v:rect>
        </w:pict>
      </w:r>
    </w:p>
    <w:p w:rsidR="00E54BD5" w:rsidRPr="003F69EF" w:rsidRDefault="00B942B4" w:rsidP="00F2753E">
      <w:pPr>
        <w:jc w:val="both"/>
        <w:rPr>
          <w:rFonts w:asciiTheme="majorHAnsi" w:hAnsiTheme="majorHAnsi"/>
          <w:sz w:val="26"/>
          <w:szCs w:val="26"/>
        </w:rPr>
      </w:pPr>
      <w:r>
        <w:rPr>
          <w:rFonts w:asciiTheme="majorHAnsi" w:hAnsiTheme="majorHAnsi"/>
          <w:noProof/>
          <w:sz w:val="26"/>
          <w:szCs w:val="26"/>
        </w:rPr>
        <w:pict>
          <v:shape id="_x0000_s1035" type="#_x0000_t32" style="position:absolute;left:0;text-align:left;margin-left:233.3pt;margin-top:6.75pt;width:0;height:33.75pt;flip:y;z-index:251666432" o:connectortype="straight">
            <v:stroke endarrow="block"/>
          </v:shape>
        </w:pict>
      </w:r>
    </w:p>
    <w:p w:rsidR="00E54BD5" w:rsidRPr="003F69EF" w:rsidRDefault="00B942B4" w:rsidP="00F2753E">
      <w:pPr>
        <w:jc w:val="both"/>
        <w:rPr>
          <w:rFonts w:asciiTheme="majorHAnsi" w:hAnsiTheme="majorHAnsi"/>
          <w:sz w:val="26"/>
          <w:szCs w:val="26"/>
        </w:rPr>
      </w:pPr>
      <w:r>
        <w:rPr>
          <w:rFonts w:asciiTheme="majorHAnsi" w:hAnsiTheme="majorHAnsi"/>
          <w:noProof/>
          <w:sz w:val="26"/>
          <w:szCs w:val="26"/>
        </w:rPr>
        <w:pict>
          <v:rect id="_x0000_s1031" style="position:absolute;left:0;text-align:left;margin-left:336.25pt;margin-top:10.95pt;width:100.25pt;height:33.7pt;z-index:251663360">
            <v:textbox>
              <w:txbxContent>
                <w:p w:rsidR="00F02BD2" w:rsidRDefault="00F02BD2">
                  <w:r>
                    <w:t>Resources</w:t>
                  </w:r>
                </w:p>
              </w:txbxContent>
            </v:textbox>
          </v:rect>
        </w:pict>
      </w:r>
      <w:r>
        <w:rPr>
          <w:rFonts w:asciiTheme="majorHAnsi" w:hAnsiTheme="majorHAnsi"/>
          <w:noProof/>
          <w:sz w:val="26"/>
          <w:szCs w:val="26"/>
        </w:rPr>
        <w:pict>
          <v:rect id="_x0000_s1030" style="position:absolute;left:0;text-align:left;margin-left:22.2pt;margin-top:10.95pt;width:106.3pt;height:40.1pt;z-index:251662336">
            <v:textbox>
              <w:txbxContent>
                <w:p w:rsidR="00F02BD2" w:rsidRPr="00E54BD5" w:rsidRDefault="00F02BD2" w:rsidP="00E54BD5">
                  <w:pPr>
                    <w:jc w:val="center"/>
                    <w:rPr>
                      <w:sz w:val="24"/>
                      <w:szCs w:val="24"/>
                    </w:rPr>
                  </w:pPr>
                  <w:r w:rsidRPr="00E54BD5">
                    <w:rPr>
                      <w:sz w:val="24"/>
                      <w:szCs w:val="24"/>
                    </w:rPr>
                    <w:t>Work products</w:t>
                  </w:r>
                </w:p>
              </w:txbxContent>
            </v:textbox>
          </v:rect>
        </w:pict>
      </w:r>
      <w:r>
        <w:rPr>
          <w:rFonts w:asciiTheme="majorHAnsi" w:hAnsiTheme="majorHAnsi"/>
          <w:noProof/>
          <w:sz w:val="26"/>
          <w:szCs w:val="26"/>
        </w:rPr>
        <w:pict>
          <v:rect id="_x0000_s1028" style="position:absolute;left:0;text-align:left;margin-left:188.7pt;margin-top:10.95pt;width:93.85pt;height:40.1pt;z-index:251660288">
            <v:textbox>
              <w:txbxContent>
                <w:p w:rsidR="00F02BD2" w:rsidRPr="00E54BD5" w:rsidRDefault="00F02BD2" w:rsidP="00E54BD5">
                  <w:pPr>
                    <w:jc w:val="center"/>
                    <w:rPr>
                      <w:sz w:val="28"/>
                      <w:szCs w:val="28"/>
                    </w:rPr>
                  </w:pPr>
                  <w:r w:rsidRPr="00E54BD5">
                    <w:rPr>
                      <w:sz w:val="28"/>
                      <w:szCs w:val="28"/>
                    </w:rPr>
                    <w:t>Tasks</w:t>
                  </w:r>
                </w:p>
              </w:txbxContent>
            </v:textbox>
          </v:rect>
        </w:pict>
      </w:r>
    </w:p>
    <w:p w:rsidR="00E54BD5" w:rsidRPr="003F69EF" w:rsidRDefault="00B942B4" w:rsidP="00F2753E">
      <w:pPr>
        <w:jc w:val="both"/>
        <w:rPr>
          <w:rFonts w:asciiTheme="majorHAnsi" w:hAnsiTheme="majorHAnsi"/>
          <w:sz w:val="26"/>
          <w:szCs w:val="26"/>
        </w:rPr>
      </w:pPr>
      <w:r>
        <w:rPr>
          <w:rFonts w:asciiTheme="majorHAnsi" w:hAnsiTheme="majorHAnsi"/>
          <w:noProof/>
          <w:sz w:val="26"/>
          <w:szCs w:val="26"/>
        </w:rPr>
        <w:pict>
          <v:shape id="_x0000_s1038" type="#_x0000_t32" style="position:absolute;left:0;text-align:left;margin-left:128.55pt;margin-top:1.45pt;width:60.1pt;height:.05pt;z-index:251669504" o:connectortype="straight">
            <v:stroke endarrow="block"/>
          </v:shape>
        </w:pict>
      </w:r>
      <w:r>
        <w:rPr>
          <w:rFonts w:asciiTheme="majorHAnsi" w:hAnsiTheme="majorHAnsi"/>
          <w:noProof/>
          <w:sz w:val="26"/>
          <w:szCs w:val="26"/>
        </w:rPr>
        <w:pict>
          <v:shape id="_x0000_s1039" type="#_x0000_t32" style="position:absolute;left:0;text-align:left;margin-left:282.55pt;margin-top:1.45pt;width:53.7pt;height:.05pt;flip:x;z-index:251670528" o:connectortype="straight">
            <v:stroke endarrow="block"/>
          </v:shape>
        </w:pict>
      </w:r>
      <w:r>
        <w:rPr>
          <w:rFonts w:asciiTheme="majorHAnsi" w:hAnsiTheme="majorHAnsi"/>
          <w:noProof/>
          <w:sz w:val="26"/>
          <w:szCs w:val="26"/>
        </w:rPr>
        <w:pict>
          <v:shape id="_x0000_s1037" type="#_x0000_t32" style="position:absolute;left:0;text-align:left;margin-left:383.7pt;margin-top:15.1pt;width:0;height:63.05pt;flip:y;z-index:251668480" o:connectortype="straight">
            <v:stroke endarrow="block"/>
          </v:shape>
        </w:pict>
      </w:r>
      <w:r>
        <w:rPr>
          <w:rFonts w:asciiTheme="majorHAnsi" w:hAnsiTheme="majorHAnsi"/>
          <w:noProof/>
          <w:sz w:val="26"/>
          <w:szCs w:val="26"/>
        </w:rPr>
        <w:pict>
          <v:shape id="_x0000_s1036" type="#_x0000_t32" style="position:absolute;left:0;text-align:left;margin-left:1in;margin-top:19.8pt;width:.9pt;height:52.75pt;flip:y;z-index:251667456" o:connectortype="straight">
            <v:stroke endarrow="block"/>
          </v:shape>
        </w:pict>
      </w:r>
    </w:p>
    <w:p w:rsidR="00E54BD5" w:rsidRPr="003F69EF" w:rsidRDefault="00E54BD5" w:rsidP="00F2753E">
      <w:pPr>
        <w:jc w:val="both"/>
        <w:rPr>
          <w:rFonts w:asciiTheme="majorHAnsi" w:hAnsiTheme="majorHAnsi"/>
          <w:sz w:val="26"/>
          <w:szCs w:val="26"/>
        </w:rPr>
      </w:pPr>
    </w:p>
    <w:p w:rsidR="00E54BD5" w:rsidRPr="003F69EF" w:rsidRDefault="00B942B4" w:rsidP="00F2753E">
      <w:pPr>
        <w:jc w:val="both"/>
        <w:rPr>
          <w:rFonts w:asciiTheme="majorHAnsi" w:hAnsiTheme="majorHAnsi"/>
          <w:sz w:val="26"/>
          <w:szCs w:val="26"/>
        </w:rPr>
      </w:pPr>
      <w:r>
        <w:rPr>
          <w:rFonts w:asciiTheme="majorHAnsi" w:hAnsiTheme="majorHAnsi"/>
          <w:noProof/>
          <w:sz w:val="26"/>
          <w:szCs w:val="26"/>
        </w:rPr>
        <w:pict>
          <v:rect id="_x0000_s1033" style="position:absolute;left:0;text-align:left;margin-left:291.8pt;margin-top:19pt;width:188.7pt;height:24.6pt;z-index:251664384">
            <v:textbox>
              <w:txbxContent>
                <w:p w:rsidR="00F02BD2" w:rsidRDefault="00F02BD2">
                  <w:r>
                    <w:t>Time, equipment, participants, roles</w:t>
                  </w:r>
                </w:p>
              </w:txbxContent>
            </v:textbox>
          </v:rect>
        </w:pict>
      </w:r>
      <w:r>
        <w:rPr>
          <w:rFonts w:asciiTheme="majorHAnsi" w:hAnsiTheme="majorHAnsi"/>
          <w:noProof/>
          <w:sz w:val="26"/>
          <w:szCs w:val="26"/>
        </w:rPr>
        <w:pict>
          <v:rect id="_x0000_s1029" style="position:absolute;left:0;text-align:left;margin-left:-6.4pt;margin-top:13.4pt;width:188.7pt;height:24.6pt;z-index:251661312">
            <v:textbox>
              <w:txbxContent>
                <w:p w:rsidR="00F02BD2" w:rsidRDefault="00F02BD2">
                  <w:r>
                    <w:t xml:space="preserve">System, model and documents </w:t>
                  </w:r>
                </w:p>
              </w:txbxContent>
            </v:textbox>
          </v:rect>
        </w:pict>
      </w:r>
    </w:p>
    <w:p w:rsidR="00E54BD5" w:rsidRPr="003F69EF" w:rsidRDefault="00E54BD5" w:rsidP="00F2753E">
      <w:pPr>
        <w:jc w:val="both"/>
        <w:rPr>
          <w:rFonts w:asciiTheme="majorHAnsi" w:hAnsiTheme="majorHAnsi"/>
          <w:sz w:val="26"/>
          <w:szCs w:val="26"/>
        </w:rPr>
      </w:pPr>
    </w:p>
    <w:p w:rsidR="00AA0723" w:rsidRDefault="00AA0723" w:rsidP="00AA0723">
      <w:pPr>
        <w:rPr>
          <w:rFonts w:ascii="Verdana" w:hAnsi="Verdana"/>
        </w:rPr>
      </w:pPr>
    </w:p>
    <w:p w:rsidR="00AA0723" w:rsidRDefault="00AA0723" w:rsidP="00AA0723">
      <w:pPr>
        <w:rPr>
          <w:rFonts w:ascii="Verdana" w:hAnsi="Verdana"/>
        </w:rPr>
      </w:pPr>
      <w:r>
        <w:rPr>
          <w:rFonts w:ascii="Verdana" w:hAnsi="Verdana"/>
        </w:rPr>
        <w:t>Abstract:</w:t>
      </w:r>
    </w:p>
    <w:p w:rsidR="00AA0723" w:rsidRPr="00B94071" w:rsidRDefault="00AA0723" w:rsidP="00AA0723">
      <w:pPr>
        <w:pStyle w:val="Heading2"/>
        <w:spacing w:line="360" w:lineRule="auto"/>
        <w:jc w:val="both"/>
        <w:rPr>
          <w:rFonts w:asciiTheme="minorHAnsi" w:hAnsiTheme="minorHAnsi"/>
          <w:szCs w:val="28"/>
        </w:rPr>
      </w:pPr>
      <w:bookmarkStart w:id="0" w:name="_Toc184822007"/>
      <w:bookmarkStart w:id="1" w:name="_Toc441230973"/>
      <w:bookmarkStart w:id="2" w:name="_Toc439994667"/>
      <w:r w:rsidRPr="00B94071">
        <w:rPr>
          <w:rFonts w:asciiTheme="minorHAnsi" w:hAnsiTheme="minorHAnsi"/>
          <w:szCs w:val="28"/>
        </w:rPr>
        <w:t>Purpose</w:t>
      </w:r>
      <w:bookmarkEnd w:id="0"/>
      <w:bookmarkEnd w:id="1"/>
      <w:bookmarkEnd w:id="2"/>
      <w:r w:rsidRPr="00B94071">
        <w:rPr>
          <w:rFonts w:asciiTheme="minorHAnsi" w:hAnsiTheme="minorHAnsi"/>
          <w:szCs w:val="28"/>
        </w:rPr>
        <w:t xml:space="preserve"> </w:t>
      </w:r>
    </w:p>
    <w:p w:rsidR="00AA0723" w:rsidRPr="00B94071" w:rsidRDefault="00AA0723" w:rsidP="00AA0723">
      <w:pPr>
        <w:spacing w:line="360" w:lineRule="auto"/>
        <w:jc w:val="both"/>
        <w:rPr>
          <w:sz w:val="28"/>
          <w:szCs w:val="28"/>
        </w:rPr>
      </w:pPr>
      <w:r w:rsidRPr="00B94071">
        <w:rPr>
          <w:sz w:val="28"/>
          <w:szCs w:val="28"/>
        </w:rPr>
        <w:t>Implement a system that handles all the tasks of the integrated services and the companies that are registered to manage the employee recruitment with instant verification of his/her previous working experience.</w:t>
      </w:r>
    </w:p>
    <w:p w:rsidR="00AA0723" w:rsidRDefault="00AA0723" w:rsidP="00AA0723">
      <w:pPr>
        <w:rPr>
          <w:rFonts w:ascii="Verdana" w:hAnsi="Verdana"/>
        </w:rPr>
      </w:pPr>
      <w:r>
        <w:rPr>
          <w:rFonts w:ascii="Verdana" w:hAnsi="Verdana"/>
        </w:rPr>
        <w:t>Objective of our project:</w:t>
      </w:r>
    </w:p>
    <w:p w:rsidR="00AA0723" w:rsidRDefault="00AA0723" w:rsidP="00AA0723">
      <w:pPr>
        <w:rPr>
          <w:rFonts w:ascii="Verdana" w:hAnsi="Verdana"/>
        </w:rPr>
      </w:pPr>
      <w:r>
        <w:rPr>
          <w:rFonts w:ascii="Verdana" w:hAnsi="Verdana"/>
        </w:rPr>
        <w:t>System Analysis:</w:t>
      </w:r>
    </w:p>
    <w:p w:rsidR="00AA0723" w:rsidRDefault="00AA0723" w:rsidP="00AA0723">
      <w:pPr>
        <w:rPr>
          <w:rFonts w:ascii="Verdana" w:hAnsi="Verdana"/>
        </w:rPr>
      </w:pPr>
      <w:r>
        <w:rPr>
          <w:rFonts w:ascii="Verdana" w:hAnsi="Verdana"/>
        </w:rPr>
        <w:t xml:space="preserve">   -Existing System.</w:t>
      </w:r>
    </w:p>
    <w:p w:rsidR="00AA0723" w:rsidRDefault="00AA0723" w:rsidP="00AA0723">
      <w:pPr>
        <w:rPr>
          <w:rFonts w:ascii="Verdana" w:hAnsi="Verdana"/>
        </w:rPr>
      </w:pPr>
      <w:r>
        <w:rPr>
          <w:rFonts w:ascii="Verdana" w:hAnsi="Verdana"/>
        </w:rPr>
        <w:lastRenderedPageBreak/>
        <w:t xml:space="preserve">   -Proposed System.</w:t>
      </w:r>
    </w:p>
    <w:p w:rsidR="00AA0723" w:rsidRDefault="00AA0723" w:rsidP="00AA0723">
      <w:pPr>
        <w:rPr>
          <w:rFonts w:ascii="Verdana" w:eastAsia="Calibri" w:hAnsi="Verdana" w:cs="Arial"/>
        </w:rPr>
      </w:pPr>
      <w:r>
        <w:rPr>
          <w:rFonts w:ascii="Verdana" w:eastAsia="Calibri" w:hAnsi="Verdana" w:cs="Arial"/>
        </w:rPr>
        <w:t>Module Description:</w:t>
      </w:r>
    </w:p>
    <w:p w:rsidR="00AA0723" w:rsidRPr="00DA3737" w:rsidRDefault="00AA0723" w:rsidP="00AA0723">
      <w:pPr>
        <w:numPr>
          <w:ilvl w:val="0"/>
          <w:numId w:val="15"/>
        </w:numPr>
        <w:rPr>
          <w:rFonts w:ascii="Verdana" w:hAnsi="Verdana"/>
        </w:rPr>
      </w:pPr>
      <w:r w:rsidRPr="00DA3737">
        <w:rPr>
          <w:rFonts w:ascii="Verdana" w:hAnsi="Verdana"/>
        </w:rPr>
        <w:t>Administrator Interface Design.</w:t>
      </w:r>
    </w:p>
    <w:p w:rsidR="00AA0723" w:rsidRPr="00DA3737" w:rsidRDefault="00AA0723" w:rsidP="00AA0723">
      <w:pPr>
        <w:numPr>
          <w:ilvl w:val="0"/>
          <w:numId w:val="15"/>
        </w:numPr>
        <w:rPr>
          <w:rFonts w:ascii="Verdana" w:hAnsi="Verdana"/>
        </w:rPr>
      </w:pPr>
      <w:r w:rsidRPr="00DA3737">
        <w:rPr>
          <w:rFonts w:ascii="Verdana" w:hAnsi="Verdana"/>
        </w:rPr>
        <w:t xml:space="preserve"> User Interface.</w:t>
      </w:r>
    </w:p>
    <w:p w:rsidR="00AA0723" w:rsidRPr="00DA3737" w:rsidRDefault="00AA0723" w:rsidP="00AA0723">
      <w:pPr>
        <w:numPr>
          <w:ilvl w:val="0"/>
          <w:numId w:val="15"/>
        </w:numPr>
        <w:rPr>
          <w:rFonts w:ascii="Verdana" w:hAnsi="Verdana"/>
        </w:rPr>
      </w:pPr>
      <w:r w:rsidRPr="00DA3737">
        <w:rPr>
          <w:rFonts w:ascii="Verdana" w:hAnsi="Verdana" w:cs="Tahoma"/>
          <w:color w:val="0C2636"/>
        </w:rPr>
        <w:t>Security Authentication.</w:t>
      </w:r>
    </w:p>
    <w:p w:rsidR="00AA0723" w:rsidRPr="00DA3737" w:rsidRDefault="00AA0723" w:rsidP="00AA0723">
      <w:pPr>
        <w:numPr>
          <w:ilvl w:val="0"/>
          <w:numId w:val="15"/>
        </w:numPr>
        <w:rPr>
          <w:rFonts w:ascii="Verdana" w:hAnsi="Verdana"/>
        </w:rPr>
      </w:pPr>
      <w:r w:rsidRPr="00DA3737">
        <w:rPr>
          <w:rFonts w:ascii="Verdana" w:hAnsi="Verdana" w:cs="Tahoma"/>
          <w:color w:val="0C2636"/>
        </w:rPr>
        <w:t>Reports.</w:t>
      </w:r>
    </w:p>
    <w:p w:rsidR="00AA0723" w:rsidRPr="00E835C3" w:rsidRDefault="00AA0723" w:rsidP="00AA0723">
      <w:pPr>
        <w:numPr>
          <w:ilvl w:val="0"/>
          <w:numId w:val="15"/>
        </w:numPr>
        <w:rPr>
          <w:rFonts w:ascii="Verdana" w:hAnsi="Verdana"/>
        </w:rPr>
      </w:pPr>
      <w:r w:rsidRPr="00DA3737">
        <w:rPr>
          <w:rFonts w:ascii="Verdana" w:hAnsi="Verdana" w:cs="Tahoma"/>
          <w:color w:val="0C2636"/>
        </w:rPr>
        <w:t>General end-users.</w:t>
      </w:r>
    </w:p>
    <w:p w:rsidR="00AA0723" w:rsidRPr="00DA3737" w:rsidRDefault="00AA0723" w:rsidP="00AA0723">
      <w:pPr>
        <w:ind w:left="990"/>
        <w:rPr>
          <w:rFonts w:ascii="Verdana" w:hAnsi="Verdana"/>
        </w:rPr>
      </w:pPr>
    </w:p>
    <w:p w:rsidR="00AA0723" w:rsidRPr="002C1562" w:rsidRDefault="00AA0723" w:rsidP="00AA0723">
      <w:pPr>
        <w:rPr>
          <w:rFonts w:ascii="Verdana" w:hAnsi="Verdana"/>
          <w:b/>
          <w:u w:val="single"/>
        </w:rPr>
      </w:pPr>
      <w:r>
        <w:rPr>
          <w:rFonts w:ascii="Verdana" w:hAnsi="Verdana"/>
          <w:b/>
          <w:u w:val="single"/>
        </w:rPr>
        <w:t>SOFTWARE REQUIREMENTS</w:t>
      </w:r>
    </w:p>
    <w:p w:rsidR="00AA0723" w:rsidRPr="002C1562" w:rsidRDefault="00AA0723" w:rsidP="00AA0723">
      <w:pPr>
        <w:pStyle w:val="Default"/>
        <w:spacing w:line="360" w:lineRule="auto"/>
        <w:rPr>
          <w:rFonts w:ascii="Verdana" w:hAnsi="Verdana" w:cs="Times New Roman"/>
          <w:color w:val="auto"/>
        </w:rPr>
      </w:pPr>
    </w:p>
    <w:p w:rsidR="00AA0723" w:rsidRPr="002C1562" w:rsidRDefault="00AA0723" w:rsidP="00AA0723">
      <w:pPr>
        <w:pStyle w:val="Default"/>
        <w:spacing w:line="360" w:lineRule="auto"/>
        <w:rPr>
          <w:rFonts w:ascii="Verdana" w:hAnsi="Verdana" w:cs="Times New Roman"/>
          <w:color w:val="auto"/>
        </w:rPr>
      </w:pPr>
      <w:r w:rsidRPr="002C1562">
        <w:rPr>
          <w:rFonts w:ascii="Verdana" w:hAnsi="Verdana" w:cs="Times New Roman"/>
          <w:color w:val="auto"/>
        </w:rPr>
        <w:t>Operating System</w:t>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Windows XP/or 2003 Linux </w:t>
      </w:r>
    </w:p>
    <w:p w:rsidR="00AA0723" w:rsidRPr="002C1562" w:rsidRDefault="00AA0723" w:rsidP="00AA0723">
      <w:pPr>
        <w:pStyle w:val="Default"/>
        <w:spacing w:line="360" w:lineRule="auto"/>
        <w:rPr>
          <w:rFonts w:ascii="Verdana" w:hAnsi="Verdana" w:cs="Times New Roman"/>
          <w:color w:val="auto"/>
        </w:rPr>
      </w:pPr>
      <w:r w:rsidRPr="002C1562">
        <w:rPr>
          <w:rFonts w:ascii="Verdana" w:hAnsi="Verdana" w:cs="Times New Roman"/>
          <w:color w:val="auto"/>
        </w:rPr>
        <w:t>User Interface</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HTML, CSS</w:t>
      </w:r>
    </w:p>
    <w:p w:rsidR="00AA0723" w:rsidRPr="002C1562" w:rsidRDefault="00AA0723" w:rsidP="00AA0723">
      <w:pPr>
        <w:pStyle w:val="Default"/>
        <w:spacing w:line="360" w:lineRule="auto"/>
        <w:rPr>
          <w:rFonts w:ascii="Verdana" w:hAnsi="Verdana" w:cs="Times New Roman"/>
          <w:color w:val="auto"/>
        </w:rPr>
      </w:pPr>
      <w:r w:rsidRPr="002C1562">
        <w:rPr>
          <w:rFonts w:ascii="Verdana" w:hAnsi="Verdana" w:cs="Times New Roman"/>
          <w:color w:val="auto"/>
        </w:rPr>
        <w:t>Client-side Scripting</w:t>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JavaScript</w:t>
      </w:r>
    </w:p>
    <w:p w:rsidR="00AA0723" w:rsidRPr="002C1562" w:rsidRDefault="00AA0723" w:rsidP="00AA0723">
      <w:pPr>
        <w:pStyle w:val="Default"/>
        <w:spacing w:line="360" w:lineRule="auto"/>
        <w:rPr>
          <w:rFonts w:ascii="Verdana" w:hAnsi="Verdana" w:cs="Times New Roman"/>
          <w:color w:val="auto"/>
        </w:rPr>
      </w:pPr>
      <w:r w:rsidRPr="002C1562">
        <w:rPr>
          <w:rFonts w:ascii="Verdana" w:hAnsi="Verdana" w:cs="Times New Roman"/>
          <w:color w:val="auto"/>
        </w:rPr>
        <w:t>Programming Language</w:t>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Ja</w:t>
      </w:r>
      <w:r>
        <w:rPr>
          <w:rFonts w:ascii="Verdana" w:hAnsi="Verdana" w:cs="Times New Roman"/>
          <w:color w:val="auto"/>
        </w:rPr>
        <w:t xml:space="preserve">va                                                                                                                                                                                                                                                                                                                                                                                                                                                                                                                                                                                                                                                                                                                                                                                                                                                                                                                                                                                                                                                                                                                                                                                                                                                                                                                                                                                                                                                                                                                                                                                                                                                                                                                                                                                                                                                                                                                                                                                                                                                                                                                                                                                                                                                                                                                                                                                                                                                                                                                                                                                                                                                                                                                                                                                                                                                                                                                                                                                                                                                                                                                                                                                                                                                                                                                                                                                                                                                                                                                                                                                                                                                                                                                                                                                                                                                                                                                                                                             </w:t>
      </w:r>
    </w:p>
    <w:p w:rsidR="00AA0723" w:rsidRPr="002C1562" w:rsidRDefault="00AA0723" w:rsidP="00AA0723">
      <w:pPr>
        <w:pStyle w:val="Default"/>
        <w:spacing w:line="360" w:lineRule="auto"/>
        <w:rPr>
          <w:rFonts w:ascii="Verdana" w:hAnsi="Verdana" w:cs="Times New Roman"/>
          <w:color w:val="auto"/>
        </w:rPr>
      </w:pPr>
      <w:r w:rsidRPr="002C1562">
        <w:rPr>
          <w:rFonts w:ascii="Verdana" w:hAnsi="Verdana" w:cs="Times New Roman"/>
          <w:color w:val="auto"/>
        </w:rPr>
        <w:t>Web Applications</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JDBC, Servlets, JSP </w:t>
      </w:r>
    </w:p>
    <w:p w:rsidR="00AA0723" w:rsidRPr="002C1562" w:rsidRDefault="00723C3E" w:rsidP="00AA0723">
      <w:pPr>
        <w:pStyle w:val="Default"/>
        <w:spacing w:line="360" w:lineRule="auto"/>
        <w:rPr>
          <w:rFonts w:ascii="Verdana" w:hAnsi="Verdana" w:cs="Times New Roman"/>
          <w:color w:val="auto"/>
        </w:rPr>
      </w:pPr>
      <w:r>
        <w:rPr>
          <w:rFonts w:ascii="Verdana" w:hAnsi="Verdana" w:cs="Times New Roman"/>
          <w:color w:val="auto"/>
        </w:rPr>
        <w:t>IDE/Workbench</w:t>
      </w:r>
      <w:r>
        <w:rPr>
          <w:rFonts w:ascii="Verdana" w:hAnsi="Verdana" w:cs="Times New Roman"/>
          <w:color w:val="auto"/>
        </w:rPr>
        <w:tab/>
      </w:r>
      <w:r>
        <w:rPr>
          <w:rFonts w:ascii="Verdana" w:hAnsi="Verdana" w:cs="Times New Roman"/>
          <w:color w:val="auto"/>
        </w:rPr>
        <w:tab/>
      </w:r>
      <w:r>
        <w:rPr>
          <w:rFonts w:ascii="Verdana" w:hAnsi="Verdana" w:cs="Times New Roman"/>
          <w:color w:val="auto"/>
        </w:rPr>
        <w:tab/>
        <w:t>:</w:t>
      </w:r>
      <w:r>
        <w:rPr>
          <w:rFonts w:ascii="Verdana" w:hAnsi="Verdana" w:cs="Times New Roman"/>
          <w:color w:val="auto"/>
        </w:rPr>
        <w:tab/>
      </w:r>
      <w:r>
        <w:rPr>
          <w:rFonts w:ascii="Verdana" w:hAnsi="Verdana" w:cs="Times New Roman"/>
          <w:color w:val="auto"/>
        </w:rPr>
        <w:tab/>
        <w:t>My Eclipse 8.6</w:t>
      </w:r>
      <w:r w:rsidR="00AA0723" w:rsidRPr="002C1562">
        <w:rPr>
          <w:rFonts w:ascii="Verdana" w:hAnsi="Verdana" w:cs="Times New Roman"/>
          <w:color w:val="auto"/>
        </w:rPr>
        <w:t xml:space="preserve"> </w:t>
      </w:r>
    </w:p>
    <w:p w:rsidR="00AA0723" w:rsidRDefault="00AA0723" w:rsidP="00692965">
      <w:pPr>
        <w:pStyle w:val="Default"/>
        <w:tabs>
          <w:tab w:val="left" w:pos="720"/>
          <w:tab w:val="left" w:pos="1440"/>
          <w:tab w:val="left" w:pos="2160"/>
          <w:tab w:val="left" w:pos="2880"/>
          <w:tab w:val="left" w:pos="3600"/>
          <w:tab w:val="left" w:pos="4320"/>
          <w:tab w:val="left" w:pos="5040"/>
          <w:tab w:val="left" w:pos="5760"/>
          <w:tab w:val="left" w:pos="6480"/>
          <w:tab w:val="left" w:pos="7903"/>
        </w:tabs>
        <w:spacing w:line="360" w:lineRule="auto"/>
        <w:rPr>
          <w:rFonts w:ascii="Verdana" w:hAnsi="Verdana" w:cs="Times New Roman"/>
          <w:color w:val="auto"/>
        </w:rPr>
      </w:pPr>
      <w:r w:rsidRPr="002C1562">
        <w:rPr>
          <w:rFonts w:ascii="Verdana" w:hAnsi="Verdana" w:cs="Times New Roman"/>
          <w:color w:val="auto"/>
        </w:rPr>
        <w:t>Database</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Oracle 10g</w:t>
      </w:r>
      <w:r w:rsidR="005C3935">
        <w:rPr>
          <w:rFonts w:ascii="Verdana" w:hAnsi="Verdana" w:cs="Times New Roman"/>
          <w:color w:val="auto"/>
        </w:rPr>
        <w:t>/11g</w:t>
      </w:r>
      <w:r w:rsidR="00692965">
        <w:rPr>
          <w:rFonts w:ascii="Verdana" w:hAnsi="Verdana" w:cs="Times New Roman"/>
          <w:color w:val="auto"/>
        </w:rPr>
        <w:tab/>
      </w:r>
    </w:p>
    <w:p w:rsidR="00AA0723" w:rsidRPr="002C1562" w:rsidRDefault="00AA0723" w:rsidP="00AA0723">
      <w:pPr>
        <w:pStyle w:val="Default"/>
        <w:spacing w:line="360" w:lineRule="auto"/>
        <w:rPr>
          <w:rFonts w:ascii="Verdana" w:hAnsi="Verdana" w:cs="Times New Roman"/>
          <w:color w:val="auto"/>
        </w:rPr>
      </w:pPr>
      <w:r w:rsidRPr="002C1562">
        <w:rPr>
          <w:rFonts w:ascii="Verdana" w:hAnsi="Verdana" w:cs="Times New Roman"/>
          <w:color w:val="auto"/>
        </w:rPr>
        <w:t>Server Deployment</w:t>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Tomcat </w:t>
      </w:r>
      <w:r>
        <w:rPr>
          <w:rFonts w:ascii="Verdana" w:hAnsi="Verdana" w:cs="Times New Roman"/>
          <w:color w:val="auto"/>
        </w:rPr>
        <w:t>6</w:t>
      </w:r>
      <w:r w:rsidRPr="002C1562">
        <w:rPr>
          <w:rFonts w:ascii="Verdana" w:hAnsi="Verdana" w:cs="Times New Roman"/>
          <w:color w:val="auto"/>
        </w:rPr>
        <w:t>.x</w:t>
      </w:r>
      <w:r w:rsidR="005C3935">
        <w:rPr>
          <w:rFonts w:ascii="Verdana" w:hAnsi="Verdana" w:cs="Times New Roman"/>
          <w:color w:val="auto"/>
        </w:rPr>
        <w:t>/7.x</w:t>
      </w:r>
    </w:p>
    <w:p w:rsidR="00AA0723" w:rsidRPr="002C1562" w:rsidRDefault="00AA0723" w:rsidP="00AA0723">
      <w:pPr>
        <w:rPr>
          <w:rFonts w:ascii="Verdana" w:hAnsi="Verdana"/>
          <w:b/>
          <w:u w:val="single"/>
        </w:rPr>
      </w:pPr>
    </w:p>
    <w:p w:rsidR="00AA0723" w:rsidRPr="002C1562" w:rsidRDefault="00AA0723" w:rsidP="00AA0723">
      <w:pPr>
        <w:rPr>
          <w:rFonts w:ascii="Verdana" w:hAnsi="Verdana"/>
          <w:b/>
          <w:u w:val="single"/>
        </w:rPr>
      </w:pPr>
      <w:r>
        <w:rPr>
          <w:rFonts w:ascii="Verdana" w:hAnsi="Verdana"/>
          <w:b/>
          <w:u w:val="single"/>
        </w:rPr>
        <w:t>HARDWARE REQUIREMENTS</w:t>
      </w:r>
    </w:p>
    <w:p w:rsidR="00AA0723" w:rsidRPr="002C1562" w:rsidRDefault="00567417" w:rsidP="00AA0723">
      <w:pPr>
        <w:pStyle w:val="Default"/>
        <w:spacing w:before="240" w:line="360" w:lineRule="auto"/>
        <w:rPr>
          <w:rFonts w:ascii="Verdana" w:hAnsi="Verdana"/>
        </w:rPr>
      </w:pPr>
      <w:r>
        <w:rPr>
          <w:rFonts w:ascii="Verdana" w:hAnsi="Verdana"/>
        </w:rPr>
        <w:t>Processor</w:t>
      </w:r>
      <w:r>
        <w:rPr>
          <w:rFonts w:ascii="Verdana" w:hAnsi="Verdana"/>
        </w:rPr>
        <w:tab/>
      </w:r>
      <w:r>
        <w:rPr>
          <w:rFonts w:ascii="Verdana" w:hAnsi="Verdana"/>
        </w:rPr>
        <w:tab/>
      </w:r>
      <w:r>
        <w:rPr>
          <w:rFonts w:ascii="Verdana" w:hAnsi="Verdana"/>
        </w:rPr>
        <w:tab/>
      </w:r>
      <w:r>
        <w:rPr>
          <w:rFonts w:ascii="Verdana" w:hAnsi="Verdana"/>
        </w:rPr>
        <w:tab/>
        <w:t>:</w:t>
      </w:r>
      <w:r>
        <w:rPr>
          <w:rFonts w:ascii="Verdana" w:hAnsi="Verdana"/>
        </w:rPr>
        <w:tab/>
      </w:r>
      <w:r>
        <w:rPr>
          <w:rFonts w:ascii="Verdana" w:hAnsi="Verdana"/>
        </w:rPr>
        <w:tab/>
        <w:t>core2Duo</w:t>
      </w:r>
    </w:p>
    <w:p w:rsidR="00AA0723" w:rsidRPr="002C1562" w:rsidRDefault="00567417" w:rsidP="00AA0723">
      <w:pPr>
        <w:pStyle w:val="Default"/>
        <w:spacing w:line="360" w:lineRule="auto"/>
        <w:rPr>
          <w:rFonts w:ascii="Verdana" w:hAnsi="Verdana"/>
        </w:rPr>
      </w:pPr>
      <w:r>
        <w:rPr>
          <w:rFonts w:ascii="Verdana" w:hAnsi="Verdana"/>
        </w:rPr>
        <w:t>Hard Disk</w:t>
      </w:r>
      <w:r>
        <w:rPr>
          <w:rFonts w:ascii="Verdana" w:hAnsi="Verdana"/>
        </w:rPr>
        <w:tab/>
      </w:r>
      <w:r>
        <w:rPr>
          <w:rFonts w:ascii="Verdana" w:hAnsi="Verdana"/>
        </w:rPr>
        <w:tab/>
      </w:r>
      <w:r>
        <w:rPr>
          <w:rFonts w:ascii="Verdana" w:hAnsi="Verdana"/>
        </w:rPr>
        <w:tab/>
      </w:r>
      <w:r>
        <w:rPr>
          <w:rFonts w:ascii="Verdana" w:hAnsi="Verdana"/>
        </w:rPr>
        <w:tab/>
        <w:t>:</w:t>
      </w:r>
      <w:r>
        <w:rPr>
          <w:rFonts w:ascii="Verdana" w:hAnsi="Verdana"/>
        </w:rPr>
        <w:tab/>
      </w:r>
      <w:r>
        <w:rPr>
          <w:rFonts w:ascii="Verdana" w:hAnsi="Verdana"/>
        </w:rPr>
        <w:tab/>
        <w:t>16</w:t>
      </w:r>
      <w:r w:rsidR="00AA0723" w:rsidRPr="002C1562">
        <w:rPr>
          <w:rFonts w:ascii="Verdana" w:hAnsi="Verdana"/>
        </w:rPr>
        <w:t>0GB</w:t>
      </w:r>
    </w:p>
    <w:p w:rsidR="00AA0723" w:rsidRPr="002C1562" w:rsidRDefault="00AA0723" w:rsidP="00AA0723">
      <w:pPr>
        <w:pStyle w:val="Default"/>
        <w:spacing w:line="360" w:lineRule="auto"/>
        <w:rPr>
          <w:rFonts w:ascii="Verdana" w:hAnsi="Verdana"/>
        </w:rPr>
      </w:pPr>
      <w:r w:rsidRPr="002C1562">
        <w:rPr>
          <w:rFonts w:ascii="Verdana" w:hAnsi="Verdana"/>
        </w:rPr>
        <w:t>RAM</w:t>
      </w:r>
      <w:r w:rsidRPr="002C1562">
        <w:rPr>
          <w:rFonts w:ascii="Verdana" w:hAnsi="Verdana"/>
        </w:rPr>
        <w:tab/>
      </w:r>
      <w:r w:rsidRPr="002C1562">
        <w:rPr>
          <w:rFonts w:ascii="Verdana" w:hAnsi="Verdana"/>
        </w:rPr>
        <w:tab/>
      </w:r>
      <w:r w:rsidRPr="002C1562">
        <w:rPr>
          <w:rFonts w:ascii="Verdana" w:hAnsi="Verdana"/>
        </w:rPr>
        <w:tab/>
      </w:r>
      <w:r w:rsidRPr="002C1562">
        <w:rPr>
          <w:rFonts w:ascii="Verdana" w:hAnsi="Verdana"/>
        </w:rPr>
        <w:tab/>
      </w:r>
      <w:r w:rsidRPr="002C1562">
        <w:rPr>
          <w:rFonts w:ascii="Verdana" w:hAnsi="Verdana"/>
        </w:rPr>
        <w:tab/>
        <w:t>:</w:t>
      </w:r>
      <w:r w:rsidRPr="002C1562">
        <w:rPr>
          <w:rFonts w:ascii="Verdana" w:hAnsi="Verdana"/>
        </w:rPr>
        <w:tab/>
      </w:r>
      <w:r w:rsidRPr="002C1562">
        <w:rPr>
          <w:rFonts w:ascii="Verdana" w:hAnsi="Verdana"/>
        </w:rPr>
        <w:tab/>
      </w:r>
      <w:r>
        <w:rPr>
          <w:rFonts w:ascii="Verdana" w:hAnsi="Verdana"/>
        </w:rPr>
        <w:t>1GB</w:t>
      </w:r>
      <w:r w:rsidRPr="002C1562">
        <w:rPr>
          <w:rFonts w:ascii="Verdana" w:hAnsi="Verdana"/>
        </w:rPr>
        <w:t xml:space="preserve"> or more</w:t>
      </w:r>
    </w:p>
    <w:p w:rsidR="00AA0723" w:rsidRPr="00C572A4" w:rsidRDefault="00AA0723" w:rsidP="00AA0723">
      <w:pPr>
        <w:rPr>
          <w:rFonts w:ascii="Verdana" w:hAnsi="Verdana"/>
        </w:rPr>
      </w:pPr>
    </w:p>
    <w:p w:rsidR="00AA0723" w:rsidRPr="004A5B21" w:rsidRDefault="00AA0723" w:rsidP="00AA0723">
      <w:pPr>
        <w:rPr>
          <w:rFonts w:ascii="Times New Roman" w:hAnsi="Times New Roman" w:cs="Times New Roman"/>
          <w:sz w:val="28"/>
          <w:szCs w:val="28"/>
        </w:rPr>
      </w:pPr>
      <w:r w:rsidRPr="004A5B21">
        <w:rPr>
          <w:rFonts w:ascii="Times New Roman" w:hAnsi="Times New Roman" w:cs="Times New Roman"/>
          <w:sz w:val="28"/>
          <w:szCs w:val="28"/>
        </w:rPr>
        <w:t xml:space="preserve"> HTML</w:t>
      </w:r>
      <w:r w:rsidR="00F40B7A">
        <w:rPr>
          <w:rFonts w:ascii="Times New Roman" w:hAnsi="Times New Roman" w:cs="Times New Roman"/>
          <w:sz w:val="28"/>
          <w:szCs w:val="28"/>
        </w:rPr>
        <w:t>, CSS (</w:t>
      </w:r>
      <w:r w:rsidR="007C6509">
        <w:rPr>
          <w:rFonts w:ascii="Times New Roman" w:hAnsi="Times New Roman" w:cs="Times New Roman"/>
          <w:sz w:val="28"/>
          <w:szCs w:val="28"/>
        </w:rPr>
        <w:t xml:space="preserve">cascading style sheets) </w:t>
      </w:r>
      <w:r w:rsidRPr="0039038F">
        <w:rPr>
          <w:rFonts w:ascii="Times New Roman" w:hAnsi="Times New Roman" w:cs="Times New Roman"/>
          <w:b/>
          <w:sz w:val="28"/>
          <w:szCs w:val="28"/>
        </w:rPr>
        <w:t>:</w:t>
      </w:r>
      <w:r w:rsidRPr="004A5B21">
        <w:rPr>
          <w:rFonts w:ascii="Times New Roman" w:hAnsi="Times New Roman" w:cs="Times New Roman"/>
          <w:sz w:val="28"/>
          <w:szCs w:val="28"/>
        </w:rPr>
        <w:t xml:space="preserve"> for developing presentation logic(GUI).</w:t>
      </w:r>
    </w:p>
    <w:p w:rsidR="00AA0723" w:rsidRPr="004A5B21" w:rsidRDefault="0039038F" w:rsidP="00AA0723">
      <w:pPr>
        <w:rPr>
          <w:rFonts w:ascii="Times New Roman" w:hAnsi="Times New Roman" w:cs="Times New Roman"/>
          <w:sz w:val="28"/>
          <w:szCs w:val="28"/>
        </w:rPr>
      </w:pPr>
      <w:r w:rsidRPr="004A5B21">
        <w:rPr>
          <w:rFonts w:ascii="Times New Roman" w:hAnsi="Times New Roman" w:cs="Times New Roman"/>
          <w:sz w:val="28"/>
          <w:szCs w:val="28"/>
        </w:rPr>
        <w:t>My Eclipse</w:t>
      </w:r>
      <w:r>
        <w:rPr>
          <w:rFonts w:ascii="Times New Roman" w:hAnsi="Times New Roman" w:cs="Times New Roman"/>
          <w:sz w:val="28"/>
          <w:szCs w:val="28"/>
        </w:rPr>
        <w:t xml:space="preserve"> (</w:t>
      </w:r>
      <w:r w:rsidR="009B0B17">
        <w:rPr>
          <w:rFonts w:ascii="Times New Roman" w:hAnsi="Times New Roman" w:cs="Times New Roman"/>
          <w:sz w:val="28"/>
          <w:szCs w:val="28"/>
        </w:rPr>
        <w:t>IDE-Integrated Development Environment)</w:t>
      </w:r>
      <w:r>
        <w:rPr>
          <w:rFonts w:ascii="Times New Roman" w:hAnsi="Times New Roman" w:cs="Times New Roman"/>
          <w:sz w:val="28"/>
          <w:szCs w:val="28"/>
        </w:rPr>
        <w:t xml:space="preserve"> </w:t>
      </w:r>
      <w:r w:rsidR="00AA0723" w:rsidRPr="0039038F">
        <w:rPr>
          <w:rFonts w:ascii="Times New Roman" w:hAnsi="Times New Roman" w:cs="Times New Roman"/>
          <w:b/>
          <w:sz w:val="28"/>
          <w:szCs w:val="28"/>
        </w:rPr>
        <w:t>:</w:t>
      </w:r>
      <w:r w:rsidR="00AA0723" w:rsidRPr="004A5B21">
        <w:rPr>
          <w:rFonts w:ascii="Times New Roman" w:hAnsi="Times New Roman" w:cs="Times New Roman"/>
          <w:sz w:val="28"/>
          <w:szCs w:val="28"/>
        </w:rPr>
        <w:t xml:space="preserve"> It makes easy to </w:t>
      </w:r>
      <w:r w:rsidRPr="004A5B21">
        <w:rPr>
          <w:rFonts w:ascii="Times New Roman" w:hAnsi="Times New Roman" w:cs="Times New Roman"/>
          <w:sz w:val="28"/>
          <w:szCs w:val="28"/>
        </w:rPr>
        <w:t>develop.</w:t>
      </w:r>
      <w:r>
        <w:rPr>
          <w:rFonts w:ascii="Times New Roman" w:hAnsi="Times New Roman" w:cs="Times New Roman"/>
          <w:sz w:val="28"/>
          <w:szCs w:val="28"/>
        </w:rPr>
        <w:t xml:space="preserve"> If</w:t>
      </w:r>
      <w:r w:rsidR="00745FBA">
        <w:rPr>
          <w:rFonts w:ascii="Times New Roman" w:hAnsi="Times New Roman" w:cs="Times New Roman"/>
          <w:sz w:val="28"/>
          <w:szCs w:val="28"/>
        </w:rPr>
        <w:t xml:space="preserve"> there are any errors we can rectify them easily.</w:t>
      </w:r>
    </w:p>
    <w:p w:rsidR="00AA0723" w:rsidRPr="004A5B21" w:rsidRDefault="00AA0723" w:rsidP="00AA0723">
      <w:pPr>
        <w:rPr>
          <w:rFonts w:ascii="Times New Roman" w:hAnsi="Times New Roman" w:cs="Times New Roman"/>
          <w:sz w:val="28"/>
          <w:szCs w:val="28"/>
        </w:rPr>
      </w:pPr>
      <w:r w:rsidRPr="004A5B21">
        <w:rPr>
          <w:rFonts w:ascii="Times New Roman" w:hAnsi="Times New Roman" w:cs="Times New Roman"/>
          <w:sz w:val="28"/>
          <w:szCs w:val="28"/>
        </w:rPr>
        <w:lastRenderedPageBreak/>
        <w:t>Oracle 10g</w:t>
      </w:r>
      <w:r w:rsidR="0039038F">
        <w:rPr>
          <w:rFonts w:ascii="Times New Roman" w:hAnsi="Times New Roman" w:cs="Times New Roman"/>
          <w:sz w:val="28"/>
          <w:szCs w:val="28"/>
        </w:rPr>
        <w:t xml:space="preserve"> </w:t>
      </w:r>
      <w:r w:rsidRPr="0039038F">
        <w:rPr>
          <w:rFonts w:ascii="Times New Roman" w:hAnsi="Times New Roman" w:cs="Times New Roman"/>
          <w:b/>
          <w:sz w:val="28"/>
          <w:szCs w:val="28"/>
        </w:rPr>
        <w:t>:</w:t>
      </w:r>
      <w:r>
        <w:rPr>
          <w:rFonts w:ascii="Times New Roman" w:hAnsi="Times New Roman" w:cs="Times New Roman"/>
          <w:sz w:val="28"/>
          <w:szCs w:val="28"/>
        </w:rPr>
        <w:t xml:space="preserve"> </w:t>
      </w:r>
      <w:r w:rsidRPr="004A5B21">
        <w:rPr>
          <w:rFonts w:ascii="Times New Roman" w:hAnsi="Times New Roman" w:cs="Times New Roman"/>
          <w:sz w:val="28"/>
          <w:szCs w:val="28"/>
        </w:rPr>
        <w:t xml:space="preserve">There </w:t>
      </w:r>
      <w:r>
        <w:rPr>
          <w:rFonts w:ascii="Times New Roman" w:hAnsi="Times New Roman" w:cs="Times New Roman"/>
          <w:sz w:val="28"/>
          <w:szCs w:val="28"/>
        </w:rPr>
        <w:t xml:space="preserve"> </w:t>
      </w:r>
      <w:r w:rsidR="0039038F">
        <w:rPr>
          <w:rFonts w:ascii="Times New Roman" w:hAnsi="Times New Roman" w:cs="Times New Roman"/>
          <w:sz w:val="28"/>
          <w:szCs w:val="28"/>
        </w:rPr>
        <w:t>are 12 E F Codd’</w:t>
      </w:r>
      <w:r w:rsidRPr="004A5B21">
        <w:rPr>
          <w:rFonts w:ascii="Times New Roman" w:hAnsi="Times New Roman" w:cs="Times New Roman"/>
          <w:sz w:val="28"/>
          <w:szCs w:val="28"/>
        </w:rPr>
        <w:t>s rules in that 11 rules satisfies by Oracle.</w:t>
      </w:r>
    </w:p>
    <w:p w:rsidR="00AA0723" w:rsidRDefault="00AA0723" w:rsidP="00AA0723">
      <w:pPr>
        <w:rPr>
          <w:rFonts w:ascii="Times New Roman" w:hAnsi="Times New Roman" w:cs="Times New Roman"/>
          <w:sz w:val="28"/>
          <w:szCs w:val="28"/>
        </w:rPr>
      </w:pPr>
      <w:r w:rsidRPr="004A5B21">
        <w:rPr>
          <w:rFonts w:ascii="Times New Roman" w:hAnsi="Times New Roman" w:cs="Times New Roman"/>
          <w:sz w:val="28"/>
          <w:szCs w:val="28"/>
        </w:rPr>
        <w:t xml:space="preserve">And 6 rules </w:t>
      </w:r>
      <w:r w:rsidR="0039038F" w:rsidRPr="004A5B21">
        <w:rPr>
          <w:rFonts w:ascii="Times New Roman" w:hAnsi="Times New Roman" w:cs="Times New Roman"/>
          <w:sz w:val="28"/>
          <w:szCs w:val="28"/>
        </w:rPr>
        <w:t>satisfy</w:t>
      </w:r>
      <w:r w:rsidRPr="004A5B21">
        <w:rPr>
          <w:rFonts w:ascii="Times New Roman" w:hAnsi="Times New Roman" w:cs="Times New Roman"/>
          <w:sz w:val="28"/>
          <w:szCs w:val="28"/>
        </w:rPr>
        <w:t xml:space="preserve"> by </w:t>
      </w:r>
      <w:r w:rsidR="0039038F" w:rsidRPr="004A5B21">
        <w:rPr>
          <w:rFonts w:ascii="Times New Roman" w:hAnsi="Times New Roman" w:cs="Times New Roman"/>
          <w:sz w:val="28"/>
          <w:szCs w:val="28"/>
        </w:rPr>
        <w:t>RDBMS (</w:t>
      </w:r>
      <w:r w:rsidRPr="004A5B21">
        <w:rPr>
          <w:rFonts w:ascii="Times New Roman" w:hAnsi="Times New Roman" w:cs="Times New Roman"/>
          <w:sz w:val="28"/>
          <w:szCs w:val="28"/>
        </w:rPr>
        <w:t>MYSQL).</w:t>
      </w:r>
    </w:p>
    <w:p w:rsidR="00AA0723" w:rsidRPr="004A5B21" w:rsidRDefault="0039038F" w:rsidP="00AA0723">
      <w:pPr>
        <w:rPr>
          <w:rFonts w:ascii="Times New Roman" w:hAnsi="Times New Roman" w:cs="Times New Roman"/>
          <w:sz w:val="28"/>
          <w:szCs w:val="28"/>
        </w:rPr>
      </w:pPr>
      <w:r>
        <w:rPr>
          <w:rFonts w:ascii="Times New Roman" w:hAnsi="Times New Roman" w:cs="Times New Roman"/>
          <w:sz w:val="28"/>
          <w:szCs w:val="28"/>
        </w:rPr>
        <w:t xml:space="preserve">JavaScript </w:t>
      </w:r>
      <w:r w:rsidRPr="0039038F">
        <w:rPr>
          <w:rFonts w:ascii="Times New Roman" w:hAnsi="Times New Roman" w:cs="Times New Roman"/>
          <w:b/>
          <w:sz w:val="28"/>
          <w:szCs w:val="28"/>
        </w:rPr>
        <w:t>:</w:t>
      </w:r>
      <w:r>
        <w:rPr>
          <w:rFonts w:ascii="Times New Roman" w:hAnsi="Times New Roman" w:cs="Times New Roman"/>
          <w:sz w:val="28"/>
          <w:szCs w:val="28"/>
        </w:rPr>
        <w:t xml:space="preserve"> Validations and</w:t>
      </w:r>
      <w:r w:rsidR="00AA0723">
        <w:rPr>
          <w:rFonts w:ascii="Times New Roman" w:hAnsi="Times New Roman" w:cs="Times New Roman"/>
          <w:sz w:val="28"/>
          <w:szCs w:val="28"/>
        </w:rPr>
        <w:t xml:space="preserve"> for Calculation purposes.</w:t>
      </w:r>
    </w:p>
    <w:p w:rsidR="00AA0723" w:rsidRDefault="00AA0723" w:rsidP="00AA0723">
      <w:pPr>
        <w:rPr>
          <w:rFonts w:ascii="Times New Roman" w:hAnsi="Times New Roman" w:cs="Times New Roman"/>
          <w:bCs/>
          <w:color w:val="242424"/>
          <w:sz w:val="28"/>
          <w:szCs w:val="28"/>
          <w:shd w:val="clear" w:color="auto" w:fill="FFFFFF"/>
        </w:rPr>
      </w:pPr>
      <w:r>
        <w:rPr>
          <w:rFonts w:ascii="Georgia" w:hAnsi="Georgia"/>
          <w:b/>
          <w:bCs/>
          <w:color w:val="242424"/>
          <w:sz w:val="20"/>
          <w:szCs w:val="20"/>
          <w:shd w:val="clear" w:color="auto" w:fill="FFFFFF"/>
        </w:rPr>
        <w:t xml:space="preserve"> </w:t>
      </w:r>
      <w:r w:rsidRPr="004A5B21">
        <w:rPr>
          <w:rFonts w:ascii="Times New Roman" w:hAnsi="Times New Roman" w:cs="Times New Roman"/>
          <w:bCs/>
          <w:color w:val="242424"/>
          <w:sz w:val="28"/>
          <w:szCs w:val="28"/>
          <w:shd w:val="clear" w:color="auto" w:fill="FFFFFF"/>
        </w:rPr>
        <w:t>JavaScript is most commonly used as a client side scripting language. This means that JavaScript code is written into an HTML page. When a user requests an HTML page with JavaScript in it, the script is sent to the browser and it's up to the browser to do something with it.</w:t>
      </w:r>
    </w:p>
    <w:p w:rsidR="00AA0723" w:rsidRPr="004A5B21" w:rsidRDefault="00AA0723" w:rsidP="00AA0723">
      <w:pPr>
        <w:rPr>
          <w:rFonts w:ascii="Times New Roman" w:hAnsi="Times New Roman" w:cs="Times New Roman"/>
          <w:sz w:val="28"/>
          <w:szCs w:val="28"/>
        </w:rPr>
      </w:pPr>
      <w:r>
        <w:rPr>
          <w:rFonts w:ascii="Times New Roman" w:hAnsi="Times New Roman" w:cs="Times New Roman"/>
          <w:bCs/>
          <w:color w:val="242424"/>
          <w:sz w:val="28"/>
          <w:szCs w:val="28"/>
          <w:shd w:val="clear" w:color="auto" w:fill="FFFFFF"/>
        </w:rPr>
        <w:t>Tomcat</w:t>
      </w:r>
      <w:r w:rsidR="0039038F">
        <w:rPr>
          <w:rFonts w:ascii="Times New Roman" w:hAnsi="Times New Roman" w:cs="Times New Roman"/>
          <w:bCs/>
          <w:color w:val="242424"/>
          <w:sz w:val="28"/>
          <w:szCs w:val="28"/>
          <w:shd w:val="clear" w:color="auto" w:fill="FFFFFF"/>
        </w:rPr>
        <w:t xml:space="preserve"> </w:t>
      </w:r>
      <w:r w:rsidRPr="0039038F">
        <w:rPr>
          <w:rFonts w:ascii="Times New Roman" w:hAnsi="Times New Roman" w:cs="Times New Roman"/>
          <w:b/>
          <w:bCs/>
          <w:color w:val="242424"/>
          <w:sz w:val="28"/>
          <w:szCs w:val="28"/>
          <w:shd w:val="clear" w:color="auto" w:fill="FFFFFF"/>
        </w:rPr>
        <w:t>:</w:t>
      </w:r>
      <w:r>
        <w:rPr>
          <w:rFonts w:ascii="Times New Roman" w:hAnsi="Times New Roman" w:cs="Times New Roman"/>
          <w:bCs/>
          <w:color w:val="242424"/>
          <w:sz w:val="28"/>
          <w:szCs w:val="28"/>
          <w:shd w:val="clear" w:color="auto" w:fill="FFFFFF"/>
        </w:rPr>
        <w:t xml:space="preserve"> Local server to develop.</w:t>
      </w:r>
    </w:p>
    <w:p w:rsidR="00E54BD5" w:rsidRPr="003F69EF" w:rsidRDefault="00E54BD5" w:rsidP="00F2753E">
      <w:pPr>
        <w:jc w:val="both"/>
        <w:rPr>
          <w:rFonts w:asciiTheme="majorHAnsi" w:hAnsiTheme="majorHAnsi"/>
          <w:sz w:val="26"/>
          <w:szCs w:val="26"/>
        </w:rPr>
      </w:pPr>
    </w:p>
    <w:p w:rsidR="00E54BD5" w:rsidRPr="003F69EF" w:rsidRDefault="00E54BD5" w:rsidP="00F2753E">
      <w:pPr>
        <w:jc w:val="both"/>
        <w:rPr>
          <w:rFonts w:asciiTheme="majorHAnsi" w:hAnsiTheme="majorHAnsi"/>
          <w:sz w:val="26"/>
          <w:szCs w:val="26"/>
        </w:rPr>
      </w:pPr>
    </w:p>
    <w:p w:rsidR="00AC672B" w:rsidRPr="003F69EF" w:rsidRDefault="006E4115" w:rsidP="00F2753E">
      <w:pPr>
        <w:jc w:val="both"/>
        <w:rPr>
          <w:rFonts w:asciiTheme="majorHAnsi" w:hAnsiTheme="majorHAnsi"/>
          <w:sz w:val="26"/>
          <w:szCs w:val="26"/>
        </w:rPr>
      </w:pPr>
      <w:r w:rsidRPr="003F69EF">
        <w:rPr>
          <w:rFonts w:asciiTheme="majorHAnsi" w:hAnsiTheme="majorHAnsi"/>
          <w:sz w:val="26"/>
          <w:szCs w:val="26"/>
        </w:rPr>
        <w:t>SDLC</w:t>
      </w:r>
    </w:p>
    <w:p w:rsidR="006E4115" w:rsidRPr="003F69EF" w:rsidRDefault="006E4115" w:rsidP="00F2753E">
      <w:pPr>
        <w:spacing w:line="360" w:lineRule="auto"/>
        <w:jc w:val="both"/>
        <w:rPr>
          <w:rStyle w:val="apple-converted-space"/>
          <w:rFonts w:asciiTheme="majorHAnsi" w:hAnsiTheme="majorHAnsi"/>
          <w:sz w:val="26"/>
          <w:szCs w:val="26"/>
          <w:shd w:val="clear" w:color="auto" w:fill="F9F9F9"/>
        </w:rPr>
      </w:pPr>
      <w:r w:rsidRPr="003F69EF">
        <w:rPr>
          <w:rFonts w:asciiTheme="majorHAnsi" w:hAnsiTheme="majorHAnsi"/>
          <w:sz w:val="26"/>
          <w:szCs w:val="26"/>
          <w:shd w:val="clear" w:color="auto" w:fill="F9F9F9"/>
        </w:rPr>
        <w:t>The software</w:t>
      </w:r>
      <w:r w:rsidR="00551044">
        <w:rPr>
          <w:rFonts w:asciiTheme="majorHAnsi" w:hAnsiTheme="majorHAnsi"/>
          <w:sz w:val="26"/>
          <w:szCs w:val="26"/>
          <w:shd w:val="clear" w:color="auto" w:fill="F9F9F9"/>
        </w:rPr>
        <w:t>/system</w:t>
      </w:r>
      <w:r w:rsidRPr="003F69EF">
        <w:rPr>
          <w:rFonts w:asciiTheme="majorHAnsi" w:hAnsiTheme="majorHAnsi"/>
          <w:sz w:val="26"/>
          <w:szCs w:val="26"/>
          <w:shd w:val="clear" w:color="auto" w:fill="F9F9F9"/>
        </w:rPr>
        <w:t xml:space="preserve"> development life cycle (SDLC) is a framework defining tasks performed at each step in the software development process. SDLC is a structure followed by a development team within the software organization. It consists of a detailed plan describing how to develop, maintain and replace specific software. The life cycle defines a methodology for improving the quality of software and the overall development process.</w:t>
      </w:r>
      <w:r w:rsidRPr="003F69EF">
        <w:rPr>
          <w:rStyle w:val="apple-converted-space"/>
          <w:rFonts w:asciiTheme="majorHAnsi" w:hAnsiTheme="majorHAnsi"/>
          <w:sz w:val="26"/>
          <w:szCs w:val="26"/>
          <w:shd w:val="clear" w:color="auto" w:fill="F9F9F9"/>
        </w:rPr>
        <w:t> </w:t>
      </w:r>
    </w:p>
    <w:p w:rsidR="00207652" w:rsidRDefault="00207652" w:rsidP="00F2753E">
      <w:pPr>
        <w:spacing w:line="360" w:lineRule="auto"/>
        <w:jc w:val="both"/>
        <w:rPr>
          <w:rStyle w:val="apple-converted-space"/>
          <w:rFonts w:asciiTheme="majorHAnsi" w:hAnsiTheme="majorHAnsi"/>
          <w:sz w:val="26"/>
          <w:szCs w:val="26"/>
          <w:shd w:val="clear" w:color="auto" w:fill="F9F9F9"/>
        </w:rPr>
      </w:pPr>
    </w:p>
    <w:p w:rsidR="006E4115" w:rsidRPr="003F69EF" w:rsidRDefault="006E4115" w:rsidP="00F2753E">
      <w:pPr>
        <w:spacing w:line="360" w:lineRule="auto"/>
        <w:jc w:val="both"/>
        <w:rPr>
          <w:rStyle w:val="apple-converted-space"/>
          <w:rFonts w:asciiTheme="majorHAnsi" w:hAnsiTheme="majorHAnsi"/>
          <w:sz w:val="26"/>
          <w:szCs w:val="26"/>
          <w:shd w:val="clear" w:color="auto" w:fill="F9F9F9"/>
        </w:rPr>
      </w:pPr>
      <w:r w:rsidRPr="003F69EF">
        <w:rPr>
          <w:rStyle w:val="apple-converted-space"/>
          <w:rFonts w:asciiTheme="majorHAnsi" w:hAnsiTheme="majorHAnsi"/>
          <w:sz w:val="26"/>
          <w:szCs w:val="26"/>
          <w:shd w:val="clear" w:color="auto" w:fill="F9F9F9"/>
        </w:rPr>
        <w:t>Sdlc consists of 5 phases</w:t>
      </w:r>
    </w:p>
    <w:p w:rsidR="006E4115" w:rsidRPr="003F69EF" w:rsidRDefault="006E4115" w:rsidP="00F2753E">
      <w:pPr>
        <w:pStyle w:val="ListParagraph"/>
        <w:numPr>
          <w:ilvl w:val="0"/>
          <w:numId w:val="1"/>
        </w:numPr>
        <w:spacing w:line="360" w:lineRule="auto"/>
        <w:jc w:val="both"/>
        <w:rPr>
          <w:rFonts w:asciiTheme="majorHAnsi" w:hAnsiTheme="majorHAnsi"/>
          <w:sz w:val="26"/>
          <w:szCs w:val="26"/>
        </w:rPr>
      </w:pPr>
      <w:r w:rsidRPr="003F69EF">
        <w:rPr>
          <w:rFonts w:asciiTheme="majorHAnsi" w:hAnsiTheme="majorHAnsi"/>
          <w:sz w:val="26"/>
          <w:szCs w:val="26"/>
        </w:rPr>
        <w:t>Requirement and analysis</w:t>
      </w:r>
    </w:p>
    <w:p w:rsidR="006E4115" w:rsidRDefault="006E4115" w:rsidP="00F2753E">
      <w:pPr>
        <w:pStyle w:val="ListParagraph"/>
        <w:numPr>
          <w:ilvl w:val="0"/>
          <w:numId w:val="1"/>
        </w:numPr>
        <w:spacing w:line="360" w:lineRule="auto"/>
        <w:jc w:val="both"/>
        <w:rPr>
          <w:rFonts w:asciiTheme="majorHAnsi" w:hAnsiTheme="majorHAnsi"/>
          <w:sz w:val="26"/>
          <w:szCs w:val="26"/>
        </w:rPr>
      </w:pPr>
      <w:r w:rsidRPr="003F69EF">
        <w:rPr>
          <w:rFonts w:asciiTheme="majorHAnsi" w:hAnsiTheme="majorHAnsi"/>
          <w:sz w:val="26"/>
          <w:szCs w:val="26"/>
        </w:rPr>
        <w:t xml:space="preserve">Design </w:t>
      </w:r>
    </w:p>
    <w:p w:rsidR="00536E56" w:rsidRPr="003F69EF" w:rsidRDefault="00536E56" w:rsidP="00F2753E">
      <w:pPr>
        <w:pStyle w:val="ListParagraph"/>
        <w:numPr>
          <w:ilvl w:val="0"/>
          <w:numId w:val="1"/>
        </w:numPr>
        <w:spacing w:line="360" w:lineRule="auto"/>
        <w:jc w:val="both"/>
        <w:rPr>
          <w:rFonts w:asciiTheme="majorHAnsi" w:hAnsiTheme="majorHAnsi"/>
          <w:sz w:val="26"/>
          <w:szCs w:val="26"/>
        </w:rPr>
      </w:pPr>
      <w:r>
        <w:rPr>
          <w:rFonts w:asciiTheme="majorHAnsi" w:hAnsiTheme="majorHAnsi"/>
          <w:sz w:val="26"/>
          <w:szCs w:val="26"/>
        </w:rPr>
        <w:t>coding</w:t>
      </w:r>
    </w:p>
    <w:p w:rsidR="006E4115" w:rsidRPr="003F69EF" w:rsidRDefault="00536E56" w:rsidP="00F2753E">
      <w:pPr>
        <w:pStyle w:val="ListParagraph"/>
        <w:numPr>
          <w:ilvl w:val="0"/>
          <w:numId w:val="1"/>
        </w:numPr>
        <w:spacing w:line="360" w:lineRule="auto"/>
        <w:jc w:val="both"/>
        <w:rPr>
          <w:rFonts w:asciiTheme="majorHAnsi" w:hAnsiTheme="majorHAnsi"/>
          <w:sz w:val="26"/>
          <w:szCs w:val="26"/>
        </w:rPr>
      </w:pPr>
      <w:r>
        <w:rPr>
          <w:rFonts w:asciiTheme="majorHAnsi" w:hAnsiTheme="majorHAnsi"/>
          <w:sz w:val="26"/>
          <w:szCs w:val="26"/>
        </w:rPr>
        <w:t>Testing</w:t>
      </w:r>
    </w:p>
    <w:p w:rsidR="006E4115" w:rsidRPr="003F69EF" w:rsidRDefault="00536E56" w:rsidP="00F2753E">
      <w:pPr>
        <w:pStyle w:val="ListParagraph"/>
        <w:numPr>
          <w:ilvl w:val="0"/>
          <w:numId w:val="1"/>
        </w:numPr>
        <w:spacing w:line="360" w:lineRule="auto"/>
        <w:jc w:val="both"/>
        <w:rPr>
          <w:rFonts w:asciiTheme="majorHAnsi" w:hAnsiTheme="majorHAnsi"/>
          <w:sz w:val="26"/>
          <w:szCs w:val="26"/>
        </w:rPr>
      </w:pPr>
      <w:r>
        <w:rPr>
          <w:rFonts w:asciiTheme="majorHAnsi" w:hAnsiTheme="majorHAnsi"/>
          <w:sz w:val="26"/>
          <w:szCs w:val="26"/>
        </w:rPr>
        <w:t>Implementation</w:t>
      </w:r>
      <w:r w:rsidR="006E4115" w:rsidRPr="003F69EF">
        <w:rPr>
          <w:rFonts w:asciiTheme="majorHAnsi" w:hAnsiTheme="majorHAnsi"/>
          <w:sz w:val="26"/>
          <w:szCs w:val="26"/>
        </w:rPr>
        <w:t xml:space="preserve"> and maintenance  </w:t>
      </w:r>
    </w:p>
    <w:p w:rsidR="006E4115" w:rsidRPr="003F69EF" w:rsidRDefault="006E4115" w:rsidP="00F2753E">
      <w:pPr>
        <w:pStyle w:val="ListParagraph"/>
        <w:spacing w:line="360" w:lineRule="auto"/>
        <w:jc w:val="both"/>
        <w:rPr>
          <w:rFonts w:asciiTheme="majorHAnsi" w:hAnsiTheme="majorHAnsi"/>
          <w:sz w:val="26"/>
          <w:szCs w:val="26"/>
        </w:rPr>
      </w:pPr>
    </w:p>
    <w:p w:rsidR="006E4115" w:rsidRPr="003F69EF" w:rsidRDefault="006E4115" w:rsidP="00F2753E">
      <w:pPr>
        <w:spacing w:line="360" w:lineRule="auto"/>
        <w:ind w:firstLine="360"/>
        <w:jc w:val="both"/>
        <w:rPr>
          <w:rFonts w:asciiTheme="majorHAnsi" w:hAnsiTheme="majorHAnsi"/>
          <w:sz w:val="26"/>
          <w:szCs w:val="26"/>
        </w:rPr>
      </w:pPr>
      <w:r w:rsidRPr="003F69EF">
        <w:rPr>
          <w:rFonts w:asciiTheme="majorHAnsi" w:hAnsiTheme="majorHAnsi"/>
          <w:sz w:val="26"/>
          <w:szCs w:val="26"/>
        </w:rPr>
        <w:lastRenderedPageBreak/>
        <w:t>Each stage produces a set of delive</w:t>
      </w:r>
      <w:r w:rsidR="005A20A5" w:rsidRPr="003F69EF">
        <w:rPr>
          <w:rFonts w:asciiTheme="majorHAnsi" w:hAnsiTheme="majorHAnsi"/>
          <w:sz w:val="26"/>
          <w:szCs w:val="26"/>
        </w:rPr>
        <w:t>rables needed in the next stage</w:t>
      </w:r>
      <w:r w:rsidRPr="003F69EF">
        <w:rPr>
          <w:rFonts w:asciiTheme="majorHAnsi" w:hAnsiTheme="majorHAnsi"/>
          <w:sz w:val="26"/>
          <w:szCs w:val="26"/>
        </w:rPr>
        <w:t xml:space="preserve">. Requirements are </w:t>
      </w:r>
      <w:r w:rsidR="00A6592E" w:rsidRPr="003F69EF">
        <w:rPr>
          <w:rFonts w:asciiTheme="majorHAnsi" w:hAnsiTheme="majorHAnsi"/>
          <w:sz w:val="26"/>
          <w:szCs w:val="26"/>
        </w:rPr>
        <w:t>analyzed,</w:t>
      </w:r>
      <w:r w:rsidRPr="003F69EF">
        <w:rPr>
          <w:rFonts w:asciiTheme="majorHAnsi" w:hAnsiTheme="majorHAnsi"/>
          <w:sz w:val="26"/>
          <w:szCs w:val="26"/>
        </w:rPr>
        <w:t xml:space="preserve"> and the functional requirements are </w:t>
      </w:r>
      <w:r w:rsidR="00A6592E" w:rsidRPr="003F69EF">
        <w:rPr>
          <w:rFonts w:asciiTheme="majorHAnsi" w:hAnsiTheme="majorHAnsi"/>
          <w:sz w:val="26"/>
          <w:szCs w:val="26"/>
        </w:rPr>
        <w:t>determined,</w:t>
      </w:r>
      <w:r w:rsidRPr="003F69EF">
        <w:rPr>
          <w:rFonts w:asciiTheme="majorHAnsi" w:hAnsiTheme="majorHAnsi"/>
          <w:sz w:val="26"/>
          <w:szCs w:val="26"/>
        </w:rPr>
        <w:t xml:space="preserve"> based on the functional </w:t>
      </w:r>
      <w:r w:rsidR="000578C7" w:rsidRPr="003F69EF">
        <w:rPr>
          <w:rFonts w:asciiTheme="majorHAnsi" w:hAnsiTheme="majorHAnsi"/>
          <w:sz w:val="26"/>
          <w:szCs w:val="26"/>
        </w:rPr>
        <w:t>requirements</w:t>
      </w:r>
      <w:r w:rsidRPr="003F69EF">
        <w:rPr>
          <w:rFonts w:asciiTheme="majorHAnsi" w:hAnsiTheme="majorHAnsi"/>
          <w:sz w:val="26"/>
          <w:szCs w:val="26"/>
        </w:rPr>
        <w:t xml:space="preserve"> </w:t>
      </w:r>
      <w:r w:rsidR="00A6592E" w:rsidRPr="003F69EF">
        <w:rPr>
          <w:rFonts w:asciiTheme="majorHAnsi" w:hAnsiTheme="majorHAnsi"/>
          <w:sz w:val="26"/>
          <w:szCs w:val="26"/>
        </w:rPr>
        <w:t>needed,</w:t>
      </w:r>
      <w:r w:rsidRPr="003F69EF">
        <w:rPr>
          <w:rFonts w:asciiTheme="majorHAnsi" w:hAnsiTheme="majorHAnsi"/>
          <w:sz w:val="26"/>
          <w:szCs w:val="26"/>
        </w:rPr>
        <w:t xml:space="preserve"> the system is designed and code is produced during implementation </w:t>
      </w:r>
      <w:r w:rsidR="00A6592E" w:rsidRPr="003F69EF">
        <w:rPr>
          <w:rFonts w:asciiTheme="majorHAnsi" w:hAnsiTheme="majorHAnsi"/>
          <w:sz w:val="26"/>
          <w:szCs w:val="26"/>
        </w:rPr>
        <w:t>phase. Testing</w:t>
      </w:r>
      <w:r w:rsidR="000578C7" w:rsidRPr="003F69EF">
        <w:rPr>
          <w:rFonts w:asciiTheme="majorHAnsi" w:hAnsiTheme="majorHAnsi"/>
          <w:sz w:val="26"/>
          <w:szCs w:val="26"/>
        </w:rPr>
        <w:t xml:space="preserve"> phase verifies the deliverables from the implementation phase meet the functional requirements or </w:t>
      </w:r>
      <w:r w:rsidR="00A6592E" w:rsidRPr="003F69EF">
        <w:rPr>
          <w:rFonts w:asciiTheme="majorHAnsi" w:hAnsiTheme="majorHAnsi"/>
          <w:sz w:val="26"/>
          <w:szCs w:val="26"/>
        </w:rPr>
        <w:t>not.</w:t>
      </w:r>
    </w:p>
    <w:p w:rsidR="000578C7" w:rsidRPr="003F69EF" w:rsidRDefault="000578C7" w:rsidP="00F2753E">
      <w:pPr>
        <w:spacing w:line="360" w:lineRule="auto"/>
        <w:ind w:firstLine="360"/>
        <w:jc w:val="both"/>
        <w:rPr>
          <w:rFonts w:asciiTheme="majorHAnsi" w:hAnsiTheme="majorHAnsi"/>
          <w:sz w:val="26"/>
          <w:szCs w:val="26"/>
        </w:rPr>
      </w:pPr>
    </w:p>
    <w:p w:rsidR="000578C7" w:rsidRPr="003F69EF" w:rsidRDefault="000578C7" w:rsidP="00F2753E">
      <w:pPr>
        <w:spacing w:line="360" w:lineRule="auto"/>
        <w:ind w:firstLine="360"/>
        <w:jc w:val="both"/>
        <w:rPr>
          <w:rFonts w:asciiTheme="majorHAnsi" w:hAnsiTheme="majorHAnsi"/>
          <w:sz w:val="26"/>
          <w:szCs w:val="26"/>
        </w:rPr>
      </w:pPr>
      <w:r w:rsidRPr="003F69EF">
        <w:rPr>
          <w:rFonts w:asciiTheme="majorHAnsi" w:hAnsiTheme="majorHAnsi"/>
          <w:sz w:val="26"/>
          <w:szCs w:val="26"/>
        </w:rPr>
        <w:t>Need for sdlc :</w:t>
      </w:r>
    </w:p>
    <w:p w:rsidR="000578C7" w:rsidRPr="003F69EF" w:rsidRDefault="006226F3" w:rsidP="00F2753E">
      <w:pPr>
        <w:pStyle w:val="ListParagraph"/>
        <w:numPr>
          <w:ilvl w:val="0"/>
          <w:numId w:val="2"/>
        </w:numPr>
        <w:spacing w:line="360" w:lineRule="auto"/>
        <w:jc w:val="both"/>
        <w:rPr>
          <w:rFonts w:asciiTheme="majorHAnsi" w:hAnsiTheme="majorHAnsi"/>
          <w:sz w:val="26"/>
          <w:szCs w:val="26"/>
        </w:rPr>
      </w:pPr>
      <w:r w:rsidRPr="003F69EF">
        <w:rPr>
          <w:rFonts w:asciiTheme="majorHAnsi" w:hAnsiTheme="majorHAnsi"/>
          <w:sz w:val="26"/>
          <w:szCs w:val="26"/>
        </w:rPr>
        <w:t>Using sdlc</w:t>
      </w:r>
      <w:r w:rsidR="000578C7" w:rsidRPr="003F69EF">
        <w:rPr>
          <w:rFonts w:asciiTheme="majorHAnsi" w:hAnsiTheme="majorHAnsi"/>
          <w:sz w:val="26"/>
          <w:szCs w:val="26"/>
        </w:rPr>
        <w:t xml:space="preserve">, the roles are clearly assigned to the participants of the project which saves the time and increases the efficiency of the </w:t>
      </w:r>
      <w:r w:rsidR="009114B7" w:rsidRPr="003F69EF">
        <w:rPr>
          <w:rFonts w:asciiTheme="majorHAnsi" w:hAnsiTheme="majorHAnsi"/>
          <w:sz w:val="26"/>
          <w:szCs w:val="26"/>
        </w:rPr>
        <w:t>system.</w:t>
      </w:r>
    </w:p>
    <w:p w:rsidR="000578C7" w:rsidRPr="003F69EF" w:rsidRDefault="000578C7" w:rsidP="00F2753E">
      <w:pPr>
        <w:pStyle w:val="ListParagraph"/>
        <w:numPr>
          <w:ilvl w:val="0"/>
          <w:numId w:val="2"/>
        </w:numPr>
        <w:spacing w:line="360" w:lineRule="auto"/>
        <w:jc w:val="both"/>
        <w:rPr>
          <w:rFonts w:asciiTheme="majorHAnsi" w:hAnsiTheme="majorHAnsi"/>
          <w:sz w:val="26"/>
          <w:szCs w:val="26"/>
        </w:rPr>
      </w:pPr>
      <w:r w:rsidRPr="003F69EF">
        <w:rPr>
          <w:rFonts w:asciiTheme="majorHAnsi" w:hAnsiTheme="majorHAnsi"/>
          <w:sz w:val="26"/>
          <w:szCs w:val="26"/>
        </w:rPr>
        <w:t xml:space="preserve">The system can be maintained well and modularity is </w:t>
      </w:r>
      <w:r w:rsidR="00450E07" w:rsidRPr="003F69EF">
        <w:rPr>
          <w:rFonts w:asciiTheme="majorHAnsi" w:hAnsiTheme="majorHAnsi"/>
          <w:sz w:val="26"/>
          <w:szCs w:val="26"/>
        </w:rPr>
        <w:t>achieved.</w:t>
      </w:r>
    </w:p>
    <w:p w:rsidR="000578C7" w:rsidRPr="003F69EF" w:rsidRDefault="000578C7" w:rsidP="00F2753E">
      <w:pPr>
        <w:pStyle w:val="ListParagraph"/>
        <w:numPr>
          <w:ilvl w:val="0"/>
          <w:numId w:val="2"/>
        </w:numPr>
        <w:spacing w:line="360" w:lineRule="auto"/>
        <w:jc w:val="both"/>
        <w:rPr>
          <w:rFonts w:asciiTheme="majorHAnsi" w:hAnsiTheme="majorHAnsi"/>
          <w:sz w:val="26"/>
          <w:szCs w:val="26"/>
        </w:rPr>
      </w:pPr>
      <w:r w:rsidRPr="003F69EF">
        <w:rPr>
          <w:rFonts w:asciiTheme="majorHAnsi" w:hAnsiTheme="majorHAnsi"/>
          <w:sz w:val="26"/>
          <w:szCs w:val="26"/>
        </w:rPr>
        <w:t xml:space="preserve">For complex </w:t>
      </w:r>
      <w:r w:rsidR="00450E07" w:rsidRPr="003F69EF">
        <w:rPr>
          <w:rFonts w:asciiTheme="majorHAnsi" w:hAnsiTheme="majorHAnsi"/>
          <w:sz w:val="26"/>
          <w:szCs w:val="26"/>
        </w:rPr>
        <w:t>projects,</w:t>
      </w:r>
      <w:r w:rsidRPr="003F69EF">
        <w:rPr>
          <w:rFonts w:asciiTheme="majorHAnsi" w:hAnsiTheme="majorHAnsi"/>
          <w:sz w:val="26"/>
          <w:szCs w:val="26"/>
        </w:rPr>
        <w:t xml:space="preserve"> sdlc helps to reach the goals in specified </w:t>
      </w:r>
      <w:r w:rsidR="00450E07" w:rsidRPr="003F69EF">
        <w:rPr>
          <w:rFonts w:asciiTheme="majorHAnsi" w:hAnsiTheme="majorHAnsi"/>
          <w:sz w:val="26"/>
          <w:szCs w:val="26"/>
        </w:rPr>
        <w:t>time.</w:t>
      </w:r>
    </w:p>
    <w:p w:rsidR="000578C7" w:rsidRPr="003F69EF" w:rsidRDefault="000578C7" w:rsidP="00F2753E">
      <w:pPr>
        <w:pStyle w:val="ListParagraph"/>
        <w:spacing w:line="360" w:lineRule="auto"/>
        <w:jc w:val="both"/>
        <w:rPr>
          <w:rFonts w:asciiTheme="majorHAnsi" w:hAnsiTheme="majorHAnsi"/>
          <w:sz w:val="26"/>
          <w:szCs w:val="26"/>
        </w:rPr>
      </w:pPr>
    </w:p>
    <w:p w:rsidR="000578C7" w:rsidRPr="003F49AE" w:rsidRDefault="004655AA" w:rsidP="00F2753E">
      <w:pPr>
        <w:spacing w:line="360" w:lineRule="auto"/>
        <w:jc w:val="both"/>
        <w:rPr>
          <w:rFonts w:asciiTheme="majorHAnsi" w:hAnsiTheme="majorHAnsi"/>
          <w:b/>
          <w:sz w:val="28"/>
          <w:szCs w:val="28"/>
        </w:rPr>
      </w:pPr>
      <w:r w:rsidRPr="003F49AE">
        <w:rPr>
          <w:rFonts w:asciiTheme="majorHAnsi" w:hAnsiTheme="majorHAnsi"/>
          <w:b/>
          <w:sz w:val="28"/>
          <w:szCs w:val="28"/>
        </w:rPr>
        <w:t>Analysis:</w:t>
      </w:r>
      <w:r w:rsidR="000578C7" w:rsidRPr="003F49AE">
        <w:rPr>
          <w:rFonts w:asciiTheme="majorHAnsi" w:hAnsiTheme="majorHAnsi"/>
          <w:b/>
          <w:sz w:val="28"/>
          <w:szCs w:val="28"/>
        </w:rPr>
        <w:t xml:space="preserve"> </w:t>
      </w:r>
      <w:r w:rsidR="00437E1F">
        <w:rPr>
          <w:rFonts w:asciiTheme="majorHAnsi" w:hAnsiTheme="majorHAnsi"/>
          <w:b/>
          <w:sz w:val="28"/>
          <w:szCs w:val="28"/>
        </w:rPr>
        <w:t xml:space="preserve"> </w:t>
      </w:r>
    </w:p>
    <w:p w:rsidR="004A5682" w:rsidRPr="003F69EF" w:rsidRDefault="000578C7" w:rsidP="00F2753E">
      <w:pPr>
        <w:spacing w:line="360" w:lineRule="auto"/>
        <w:jc w:val="both"/>
        <w:rPr>
          <w:rFonts w:asciiTheme="majorHAnsi" w:hAnsiTheme="majorHAnsi"/>
          <w:sz w:val="26"/>
          <w:szCs w:val="26"/>
        </w:rPr>
      </w:pPr>
      <w:r w:rsidRPr="003F69EF">
        <w:rPr>
          <w:rFonts w:asciiTheme="majorHAnsi" w:hAnsiTheme="majorHAnsi"/>
          <w:sz w:val="26"/>
          <w:szCs w:val="26"/>
        </w:rPr>
        <w:t xml:space="preserve">During analysis </w:t>
      </w:r>
      <w:r w:rsidR="004655AA" w:rsidRPr="003F69EF">
        <w:rPr>
          <w:rFonts w:asciiTheme="majorHAnsi" w:hAnsiTheme="majorHAnsi"/>
          <w:sz w:val="26"/>
          <w:szCs w:val="26"/>
        </w:rPr>
        <w:t>phase,</w:t>
      </w:r>
      <w:r w:rsidRPr="003F69EF">
        <w:rPr>
          <w:rFonts w:asciiTheme="majorHAnsi" w:hAnsiTheme="majorHAnsi"/>
          <w:sz w:val="26"/>
          <w:szCs w:val="26"/>
        </w:rPr>
        <w:t xml:space="preserve"> the participants of the </w:t>
      </w:r>
      <w:r w:rsidR="004655AA" w:rsidRPr="003F69EF">
        <w:rPr>
          <w:rFonts w:asciiTheme="majorHAnsi" w:hAnsiTheme="majorHAnsi"/>
          <w:sz w:val="26"/>
          <w:szCs w:val="26"/>
        </w:rPr>
        <w:t>system,</w:t>
      </w:r>
      <w:r w:rsidRPr="003F69EF">
        <w:rPr>
          <w:rFonts w:asciiTheme="majorHAnsi" w:hAnsiTheme="majorHAnsi"/>
          <w:sz w:val="26"/>
          <w:szCs w:val="26"/>
        </w:rPr>
        <w:t xml:space="preserve"> </w:t>
      </w:r>
      <w:r w:rsidR="004655AA" w:rsidRPr="003F69EF">
        <w:rPr>
          <w:rFonts w:asciiTheme="majorHAnsi" w:hAnsiTheme="majorHAnsi"/>
          <w:sz w:val="26"/>
          <w:szCs w:val="26"/>
        </w:rPr>
        <w:t>i.e.</w:t>
      </w:r>
      <w:r w:rsidRPr="003F69EF">
        <w:rPr>
          <w:rFonts w:asciiTheme="majorHAnsi" w:hAnsiTheme="majorHAnsi"/>
          <w:sz w:val="26"/>
          <w:szCs w:val="26"/>
        </w:rPr>
        <w:t xml:space="preserve"> </w:t>
      </w:r>
      <w:r w:rsidR="004655AA" w:rsidRPr="003F69EF">
        <w:rPr>
          <w:rFonts w:asciiTheme="majorHAnsi" w:hAnsiTheme="majorHAnsi"/>
          <w:sz w:val="26"/>
          <w:szCs w:val="26"/>
        </w:rPr>
        <w:t>clients,</w:t>
      </w:r>
      <w:r w:rsidRPr="003F69EF">
        <w:rPr>
          <w:rFonts w:asciiTheme="majorHAnsi" w:hAnsiTheme="majorHAnsi"/>
          <w:sz w:val="26"/>
          <w:szCs w:val="26"/>
        </w:rPr>
        <w:t xml:space="preserve"> project managers and business analysts gather together in business </w:t>
      </w:r>
      <w:r w:rsidR="004655AA" w:rsidRPr="003F69EF">
        <w:rPr>
          <w:rFonts w:asciiTheme="majorHAnsi" w:hAnsiTheme="majorHAnsi"/>
          <w:sz w:val="26"/>
          <w:szCs w:val="26"/>
        </w:rPr>
        <w:t>meeting. Client</w:t>
      </w:r>
      <w:r w:rsidR="004A5682" w:rsidRPr="003F69EF">
        <w:rPr>
          <w:rFonts w:asciiTheme="majorHAnsi" w:hAnsiTheme="majorHAnsi"/>
          <w:sz w:val="26"/>
          <w:szCs w:val="26"/>
        </w:rPr>
        <w:t xml:space="preserve"> gives the data and specifies his </w:t>
      </w:r>
      <w:r w:rsidR="004655AA" w:rsidRPr="003F69EF">
        <w:rPr>
          <w:rFonts w:asciiTheme="majorHAnsi" w:hAnsiTheme="majorHAnsi"/>
          <w:sz w:val="26"/>
          <w:szCs w:val="26"/>
        </w:rPr>
        <w:t>requirements. The</w:t>
      </w:r>
      <w:r w:rsidR="004A5682" w:rsidRPr="003F69EF">
        <w:rPr>
          <w:rFonts w:asciiTheme="majorHAnsi" w:hAnsiTheme="majorHAnsi"/>
          <w:sz w:val="26"/>
          <w:szCs w:val="26"/>
        </w:rPr>
        <w:t xml:space="preserve"> business analyst will </w:t>
      </w:r>
      <w:r w:rsidR="004655AA" w:rsidRPr="003F69EF">
        <w:rPr>
          <w:rFonts w:asciiTheme="majorHAnsi" w:hAnsiTheme="majorHAnsi"/>
          <w:sz w:val="26"/>
          <w:szCs w:val="26"/>
        </w:rPr>
        <w:t>analyze</w:t>
      </w:r>
      <w:r w:rsidR="004A5682" w:rsidRPr="003F69EF">
        <w:rPr>
          <w:rFonts w:asciiTheme="majorHAnsi" w:hAnsiTheme="majorHAnsi"/>
          <w:sz w:val="26"/>
          <w:szCs w:val="26"/>
        </w:rPr>
        <w:t xml:space="preserve"> the data </w:t>
      </w:r>
      <w:r w:rsidR="004655AA" w:rsidRPr="003F69EF">
        <w:rPr>
          <w:rFonts w:asciiTheme="majorHAnsi" w:hAnsiTheme="majorHAnsi"/>
          <w:sz w:val="26"/>
          <w:szCs w:val="26"/>
        </w:rPr>
        <w:t>and prepares</w:t>
      </w:r>
      <w:r w:rsidR="004A5682" w:rsidRPr="003F69EF">
        <w:rPr>
          <w:rFonts w:asciiTheme="majorHAnsi" w:hAnsiTheme="majorHAnsi"/>
          <w:sz w:val="26"/>
          <w:szCs w:val="26"/>
        </w:rPr>
        <w:t xml:space="preserve"> a BRS document </w:t>
      </w:r>
      <w:r w:rsidR="004655AA" w:rsidRPr="003F69EF">
        <w:rPr>
          <w:rFonts w:asciiTheme="majorHAnsi" w:hAnsiTheme="majorHAnsi"/>
          <w:sz w:val="26"/>
          <w:szCs w:val="26"/>
        </w:rPr>
        <w:t>(business</w:t>
      </w:r>
      <w:r w:rsidR="004A5682" w:rsidRPr="003F69EF">
        <w:rPr>
          <w:rFonts w:asciiTheme="majorHAnsi" w:hAnsiTheme="majorHAnsi"/>
          <w:sz w:val="26"/>
          <w:szCs w:val="26"/>
        </w:rPr>
        <w:t xml:space="preserve"> </w:t>
      </w:r>
      <w:r w:rsidR="004655AA" w:rsidRPr="003F69EF">
        <w:rPr>
          <w:rFonts w:asciiTheme="majorHAnsi" w:hAnsiTheme="majorHAnsi"/>
          <w:sz w:val="26"/>
          <w:szCs w:val="26"/>
        </w:rPr>
        <w:t>requirement</w:t>
      </w:r>
      <w:r w:rsidR="004A5682" w:rsidRPr="003F69EF">
        <w:rPr>
          <w:rFonts w:asciiTheme="majorHAnsi" w:hAnsiTheme="majorHAnsi"/>
          <w:sz w:val="26"/>
          <w:szCs w:val="26"/>
        </w:rPr>
        <w:t xml:space="preserve"> </w:t>
      </w:r>
      <w:r w:rsidR="004655AA" w:rsidRPr="003F69EF">
        <w:rPr>
          <w:rFonts w:asciiTheme="majorHAnsi" w:hAnsiTheme="majorHAnsi"/>
          <w:sz w:val="26"/>
          <w:szCs w:val="26"/>
        </w:rPr>
        <w:t xml:space="preserve">specification). </w:t>
      </w:r>
    </w:p>
    <w:p w:rsidR="000578C7" w:rsidRPr="003F69EF" w:rsidRDefault="004A5682" w:rsidP="00F2753E">
      <w:pPr>
        <w:spacing w:line="360" w:lineRule="auto"/>
        <w:ind w:firstLine="720"/>
        <w:jc w:val="both"/>
        <w:rPr>
          <w:rFonts w:asciiTheme="majorHAnsi" w:hAnsiTheme="majorHAnsi"/>
          <w:sz w:val="26"/>
          <w:szCs w:val="26"/>
        </w:rPr>
      </w:pPr>
      <w:r w:rsidRPr="003F69EF">
        <w:rPr>
          <w:rFonts w:asciiTheme="majorHAnsi" w:hAnsiTheme="majorHAnsi"/>
          <w:sz w:val="26"/>
          <w:szCs w:val="26"/>
        </w:rPr>
        <w:t xml:space="preserve">From the BRS document FRS is </w:t>
      </w:r>
      <w:r w:rsidR="004655AA" w:rsidRPr="003F69EF">
        <w:rPr>
          <w:rFonts w:asciiTheme="majorHAnsi" w:hAnsiTheme="majorHAnsi"/>
          <w:sz w:val="26"/>
          <w:szCs w:val="26"/>
        </w:rPr>
        <w:t>produced,</w:t>
      </w:r>
      <w:r w:rsidRPr="003F69EF">
        <w:rPr>
          <w:rFonts w:asciiTheme="majorHAnsi" w:hAnsiTheme="majorHAnsi"/>
          <w:sz w:val="26"/>
          <w:szCs w:val="26"/>
        </w:rPr>
        <w:t xml:space="preserve"> which describes the functional and non – functional requirements of the </w:t>
      </w:r>
      <w:r w:rsidR="004655AA" w:rsidRPr="003F69EF">
        <w:rPr>
          <w:rFonts w:asciiTheme="majorHAnsi" w:hAnsiTheme="majorHAnsi"/>
          <w:sz w:val="26"/>
          <w:szCs w:val="26"/>
        </w:rPr>
        <w:t>system. It</w:t>
      </w:r>
      <w:r w:rsidR="003154B5" w:rsidRPr="003F69EF">
        <w:rPr>
          <w:rFonts w:asciiTheme="majorHAnsi" w:hAnsiTheme="majorHAnsi"/>
          <w:sz w:val="26"/>
          <w:szCs w:val="26"/>
        </w:rPr>
        <w:t xml:space="preserve"> determines how the system should </w:t>
      </w:r>
      <w:r w:rsidR="004655AA" w:rsidRPr="003F69EF">
        <w:rPr>
          <w:rFonts w:asciiTheme="majorHAnsi" w:hAnsiTheme="majorHAnsi"/>
          <w:sz w:val="26"/>
          <w:szCs w:val="26"/>
        </w:rPr>
        <w:t>perform,</w:t>
      </w:r>
      <w:r w:rsidR="003154B5" w:rsidRPr="003F69EF">
        <w:rPr>
          <w:rFonts w:asciiTheme="majorHAnsi" w:hAnsiTheme="majorHAnsi"/>
          <w:sz w:val="26"/>
          <w:szCs w:val="26"/>
        </w:rPr>
        <w:t xml:space="preserve"> what are the inputs and outputs of the </w:t>
      </w:r>
      <w:r w:rsidR="004655AA" w:rsidRPr="003F69EF">
        <w:rPr>
          <w:rFonts w:asciiTheme="majorHAnsi" w:hAnsiTheme="majorHAnsi"/>
          <w:sz w:val="26"/>
          <w:szCs w:val="26"/>
        </w:rPr>
        <w:t>system,</w:t>
      </w:r>
      <w:r w:rsidR="003154B5" w:rsidRPr="003F69EF">
        <w:rPr>
          <w:rFonts w:asciiTheme="majorHAnsi" w:hAnsiTheme="majorHAnsi"/>
          <w:sz w:val="26"/>
          <w:szCs w:val="26"/>
        </w:rPr>
        <w:t xml:space="preserve"> who are the users of the </w:t>
      </w:r>
      <w:r w:rsidR="004655AA" w:rsidRPr="003F69EF">
        <w:rPr>
          <w:rFonts w:asciiTheme="majorHAnsi" w:hAnsiTheme="majorHAnsi"/>
          <w:sz w:val="26"/>
          <w:szCs w:val="26"/>
        </w:rPr>
        <w:t>system.</w:t>
      </w:r>
    </w:p>
    <w:p w:rsidR="004A5682" w:rsidRPr="003F69EF" w:rsidRDefault="004A5682" w:rsidP="00F2753E">
      <w:pPr>
        <w:spacing w:line="360" w:lineRule="auto"/>
        <w:ind w:firstLine="720"/>
        <w:jc w:val="both"/>
        <w:rPr>
          <w:rFonts w:asciiTheme="majorHAnsi" w:hAnsiTheme="majorHAnsi"/>
          <w:sz w:val="26"/>
          <w:szCs w:val="26"/>
        </w:rPr>
      </w:pPr>
      <w:r w:rsidRPr="003F69EF">
        <w:rPr>
          <w:rFonts w:asciiTheme="majorHAnsi" w:hAnsiTheme="majorHAnsi"/>
          <w:sz w:val="26"/>
          <w:szCs w:val="26"/>
        </w:rPr>
        <w:t xml:space="preserve">The project manager will take over the FRS and prepares a SRS document (system Requirement </w:t>
      </w:r>
      <w:r w:rsidR="004655AA" w:rsidRPr="003F69EF">
        <w:rPr>
          <w:rFonts w:asciiTheme="majorHAnsi" w:hAnsiTheme="majorHAnsi"/>
          <w:sz w:val="26"/>
          <w:szCs w:val="26"/>
        </w:rPr>
        <w:t>specification). At</w:t>
      </w:r>
      <w:r w:rsidRPr="003F69EF">
        <w:rPr>
          <w:rFonts w:asciiTheme="majorHAnsi" w:hAnsiTheme="majorHAnsi"/>
          <w:sz w:val="26"/>
          <w:szCs w:val="26"/>
        </w:rPr>
        <w:t xml:space="preserve"> this </w:t>
      </w:r>
      <w:r w:rsidR="004655AA" w:rsidRPr="003F69EF">
        <w:rPr>
          <w:rFonts w:asciiTheme="majorHAnsi" w:hAnsiTheme="majorHAnsi"/>
          <w:sz w:val="26"/>
          <w:szCs w:val="26"/>
        </w:rPr>
        <w:t>stage,</w:t>
      </w:r>
      <w:r w:rsidRPr="003F69EF">
        <w:rPr>
          <w:rFonts w:asciiTheme="majorHAnsi" w:hAnsiTheme="majorHAnsi"/>
          <w:sz w:val="26"/>
          <w:szCs w:val="26"/>
        </w:rPr>
        <w:t xml:space="preserve"> project manager assigns the tasks to team leads and their </w:t>
      </w:r>
      <w:r w:rsidR="004655AA" w:rsidRPr="003F69EF">
        <w:rPr>
          <w:rFonts w:asciiTheme="majorHAnsi" w:hAnsiTheme="majorHAnsi"/>
          <w:sz w:val="26"/>
          <w:szCs w:val="26"/>
        </w:rPr>
        <w:t xml:space="preserve">coordinates. </w:t>
      </w:r>
    </w:p>
    <w:p w:rsidR="003154B5" w:rsidRDefault="004A5682" w:rsidP="00F2753E">
      <w:pPr>
        <w:spacing w:line="360" w:lineRule="auto"/>
        <w:ind w:firstLine="720"/>
        <w:jc w:val="both"/>
        <w:rPr>
          <w:rFonts w:asciiTheme="majorHAnsi" w:hAnsiTheme="majorHAnsi"/>
          <w:sz w:val="26"/>
          <w:szCs w:val="26"/>
        </w:rPr>
      </w:pPr>
      <w:r w:rsidRPr="003F69EF">
        <w:rPr>
          <w:rFonts w:asciiTheme="majorHAnsi" w:hAnsiTheme="majorHAnsi"/>
          <w:sz w:val="26"/>
          <w:szCs w:val="26"/>
        </w:rPr>
        <w:lastRenderedPageBreak/>
        <w:t xml:space="preserve">The test Lead will prepare a test plan to test the </w:t>
      </w:r>
      <w:r w:rsidR="004655AA" w:rsidRPr="003F69EF">
        <w:rPr>
          <w:rFonts w:asciiTheme="majorHAnsi" w:hAnsiTheme="majorHAnsi"/>
          <w:sz w:val="26"/>
          <w:szCs w:val="26"/>
        </w:rPr>
        <w:t xml:space="preserve">system. </w:t>
      </w:r>
      <w:r w:rsidRPr="003F69EF">
        <w:rPr>
          <w:rFonts w:asciiTheme="majorHAnsi" w:hAnsiTheme="majorHAnsi"/>
          <w:sz w:val="26"/>
          <w:szCs w:val="26"/>
        </w:rPr>
        <w:t>The BRS</w:t>
      </w:r>
      <w:r w:rsidR="004655AA" w:rsidRPr="003F69EF">
        <w:rPr>
          <w:rFonts w:asciiTheme="majorHAnsi" w:hAnsiTheme="majorHAnsi"/>
          <w:sz w:val="26"/>
          <w:szCs w:val="26"/>
        </w:rPr>
        <w:t>, FRS, SRS</w:t>
      </w:r>
      <w:r w:rsidRPr="003F69EF">
        <w:rPr>
          <w:rFonts w:asciiTheme="majorHAnsi" w:hAnsiTheme="majorHAnsi"/>
          <w:sz w:val="26"/>
          <w:szCs w:val="26"/>
        </w:rPr>
        <w:t xml:space="preserve"> and test plan are again verified by the Quality </w:t>
      </w:r>
      <w:r w:rsidR="004655AA" w:rsidRPr="003F69EF">
        <w:rPr>
          <w:rFonts w:asciiTheme="majorHAnsi" w:hAnsiTheme="majorHAnsi"/>
          <w:sz w:val="26"/>
          <w:szCs w:val="26"/>
        </w:rPr>
        <w:t>analyst. He</w:t>
      </w:r>
      <w:r w:rsidRPr="003F69EF">
        <w:rPr>
          <w:rFonts w:asciiTheme="majorHAnsi" w:hAnsiTheme="majorHAnsi"/>
          <w:sz w:val="26"/>
          <w:szCs w:val="26"/>
        </w:rPr>
        <w:t xml:space="preserve"> compares the client specifications </w:t>
      </w:r>
      <w:r w:rsidR="003154B5" w:rsidRPr="003F69EF">
        <w:rPr>
          <w:rFonts w:asciiTheme="majorHAnsi" w:hAnsiTheme="majorHAnsi"/>
          <w:sz w:val="26"/>
          <w:szCs w:val="26"/>
        </w:rPr>
        <w:t xml:space="preserve">and the BRS and fills any gaps/ loop holes in the analysis </w:t>
      </w:r>
      <w:r w:rsidR="00232C31" w:rsidRPr="003F69EF">
        <w:rPr>
          <w:rFonts w:asciiTheme="majorHAnsi" w:hAnsiTheme="majorHAnsi"/>
          <w:sz w:val="26"/>
          <w:szCs w:val="26"/>
        </w:rPr>
        <w:t>part. The</w:t>
      </w:r>
      <w:r w:rsidR="003154B5" w:rsidRPr="003F69EF">
        <w:rPr>
          <w:rFonts w:asciiTheme="majorHAnsi" w:hAnsiTheme="majorHAnsi"/>
          <w:sz w:val="26"/>
          <w:szCs w:val="26"/>
        </w:rPr>
        <w:t xml:space="preserve"> business analyst finally prepares the use case document from which the system is </w:t>
      </w:r>
      <w:r w:rsidR="00232C31" w:rsidRPr="003F69EF">
        <w:rPr>
          <w:rFonts w:asciiTheme="majorHAnsi" w:hAnsiTheme="majorHAnsi"/>
          <w:sz w:val="26"/>
          <w:szCs w:val="26"/>
        </w:rPr>
        <w:t xml:space="preserve">designed. </w:t>
      </w:r>
    </w:p>
    <w:p w:rsidR="00011608" w:rsidRDefault="00011608" w:rsidP="00011608">
      <w:pPr>
        <w:spacing w:line="360" w:lineRule="auto"/>
        <w:jc w:val="both"/>
        <w:rPr>
          <w:rFonts w:asciiTheme="majorHAnsi" w:hAnsiTheme="majorHAnsi"/>
          <w:sz w:val="26"/>
          <w:szCs w:val="26"/>
        </w:rPr>
      </w:pPr>
      <w:r w:rsidRPr="003F69EF">
        <w:rPr>
          <w:rFonts w:asciiTheme="majorHAnsi" w:hAnsiTheme="majorHAnsi"/>
          <w:sz w:val="26"/>
          <w:szCs w:val="26"/>
        </w:rPr>
        <w:t>Requirement analysis …………………………………</w:t>
      </w:r>
    </w:p>
    <w:p w:rsidR="00885018" w:rsidRDefault="00885018" w:rsidP="00885018">
      <w:pPr>
        <w:rPr>
          <w:rFonts w:ascii="Verdana" w:hAnsi="Verdana"/>
        </w:rPr>
      </w:pPr>
      <w:r>
        <w:rPr>
          <w:rFonts w:ascii="Verdana" w:hAnsi="Verdana"/>
        </w:rPr>
        <w:t>Feasibility Report:</w:t>
      </w:r>
    </w:p>
    <w:p w:rsidR="00885018" w:rsidRPr="00D04C12" w:rsidRDefault="00885018" w:rsidP="00885018">
      <w:pPr>
        <w:rPr>
          <w:rFonts w:ascii="Verdana" w:eastAsia="Calibri" w:hAnsi="Verdana" w:cs="Arial"/>
        </w:rPr>
      </w:pPr>
      <w:r>
        <w:rPr>
          <w:rFonts w:ascii="Verdana" w:hAnsi="Verdana"/>
        </w:rPr>
        <w:t xml:space="preserve">     -</w:t>
      </w:r>
      <w:r w:rsidRPr="00D04C12">
        <w:rPr>
          <w:rFonts w:ascii="Verdana" w:eastAsia="Calibri" w:hAnsi="Verdana" w:cs="Arial"/>
        </w:rPr>
        <w:t>Technical Feasibility</w:t>
      </w:r>
    </w:p>
    <w:p w:rsidR="00885018" w:rsidRDefault="00885018" w:rsidP="00885018">
      <w:pPr>
        <w:rPr>
          <w:rFonts w:ascii="Verdana" w:eastAsia="Calibri" w:hAnsi="Verdana" w:cs="Arial"/>
        </w:rPr>
      </w:pPr>
      <w:r>
        <w:rPr>
          <w:rFonts w:ascii="Verdana" w:eastAsia="Calibri" w:hAnsi="Verdana" w:cs="Arial"/>
        </w:rPr>
        <w:t xml:space="preserve">    -</w:t>
      </w:r>
      <w:r w:rsidRPr="00D04C12">
        <w:rPr>
          <w:rFonts w:ascii="Verdana" w:eastAsia="Calibri" w:hAnsi="Verdana" w:cs="Arial"/>
        </w:rPr>
        <w:t xml:space="preserve"> Operational Feasibility</w:t>
      </w:r>
    </w:p>
    <w:p w:rsidR="00885018" w:rsidRDefault="00885018" w:rsidP="00885018">
      <w:pPr>
        <w:rPr>
          <w:rFonts w:ascii="Verdana" w:eastAsia="Calibri" w:hAnsi="Verdana" w:cs="Arial"/>
        </w:rPr>
      </w:pPr>
      <w:r>
        <w:rPr>
          <w:rFonts w:ascii="Verdana" w:eastAsia="Calibri" w:hAnsi="Verdana" w:cs="Arial"/>
        </w:rPr>
        <w:t xml:space="preserve">    -</w:t>
      </w:r>
      <w:r w:rsidRPr="00D04C12">
        <w:rPr>
          <w:rFonts w:ascii="Verdana" w:eastAsia="Calibri" w:hAnsi="Verdana" w:cs="Arial"/>
        </w:rPr>
        <w:t xml:space="preserve"> Economical Feasibility</w:t>
      </w:r>
    </w:p>
    <w:p w:rsidR="00885018" w:rsidRPr="003F69EF" w:rsidRDefault="00885018" w:rsidP="00011608">
      <w:pPr>
        <w:spacing w:line="360" w:lineRule="auto"/>
        <w:jc w:val="both"/>
        <w:rPr>
          <w:rFonts w:asciiTheme="majorHAnsi" w:hAnsiTheme="majorHAnsi"/>
          <w:sz w:val="26"/>
          <w:szCs w:val="26"/>
        </w:rPr>
      </w:pPr>
    </w:p>
    <w:p w:rsidR="00011608" w:rsidRPr="00AC1DAD" w:rsidRDefault="00011608" w:rsidP="00AC1DAD">
      <w:pPr>
        <w:spacing w:line="360" w:lineRule="auto"/>
        <w:jc w:val="both"/>
        <w:rPr>
          <w:rFonts w:asciiTheme="majorHAnsi" w:hAnsiTheme="majorHAnsi"/>
          <w:sz w:val="26"/>
          <w:szCs w:val="26"/>
        </w:rPr>
      </w:pPr>
      <w:r w:rsidRPr="00AC1DAD">
        <w:rPr>
          <w:rFonts w:asciiTheme="majorHAnsi" w:hAnsiTheme="majorHAnsi"/>
          <w:sz w:val="26"/>
          <w:szCs w:val="26"/>
        </w:rPr>
        <w:t xml:space="preserve"> </w:t>
      </w:r>
      <w:r w:rsidRPr="00AC1DAD">
        <w:rPr>
          <w:rFonts w:asciiTheme="majorHAnsi" w:hAnsiTheme="majorHAnsi"/>
          <w:b/>
          <w:sz w:val="28"/>
          <w:szCs w:val="28"/>
        </w:rPr>
        <w:t xml:space="preserve">Feasibility </w:t>
      </w:r>
      <w:r w:rsidR="00AC1DAD" w:rsidRPr="00AC1DAD">
        <w:rPr>
          <w:rFonts w:asciiTheme="majorHAnsi" w:hAnsiTheme="majorHAnsi"/>
          <w:b/>
          <w:sz w:val="28"/>
          <w:szCs w:val="28"/>
        </w:rPr>
        <w:t>report</w:t>
      </w:r>
      <w:r w:rsidR="00AC1DAD" w:rsidRPr="00AC1DAD">
        <w:rPr>
          <w:rFonts w:asciiTheme="majorHAnsi" w:hAnsiTheme="majorHAnsi"/>
          <w:sz w:val="26"/>
          <w:szCs w:val="26"/>
        </w:rPr>
        <w:t>:</w:t>
      </w:r>
      <w:r w:rsidRPr="00AC1DAD">
        <w:rPr>
          <w:rFonts w:asciiTheme="majorHAnsi" w:hAnsiTheme="majorHAnsi"/>
          <w:sz w:val="26"/>
          <w:szCs w:val="26"/>
        </w:rPr>
        <w:t xml:space="preserve"> it estimates the ability to complete the project . it is categorized into 3 types </w:t>
      </w:r>
    </w:p>
    <w:p w:rsidR="00011608" w:rsidRPr="003F69EF" w:rsidRDefault="00011608" w:rsidP="00011608">
      <w:pPr>
        <w:pStyle w:val="ListParagraph"/>
        <w:spacing w:line="360" w:lineRule="auto"/>
        <w:jc w:val="both"/>
        <w:rPr>
          <w:rFonts w:asciiTheme="majorHAnsi" w:hAnsiTheme="majorHAnsi"/>
          <w:sz w:val="26"/>
          <w:szCs w:val="26"/>
        </w:rPr>
      </w:pPr>
    </w:p>
    <w:p w:rsidR="00011608" w:rsidRPr="003F69EF" w:rsidRDefault="00011608" w:rsidP="00011608">
      <w:pPr>
        <w:pStyle w:val="ListParagraph"/>
        <w:numPr>
          <w:ilvl w:val="0"/>
          <w:numId w:val="4"/>
        </w:numPr>
        <w:spacing w:line="360" w:lineRule="auto"/>
        <w:jc w:val="both"/>
        <w:rPr>
          <w:rFonts w:asciiTheme="majorHAnsi" w:hAnsiTheme="majorHAnsi"/>
          <w:sz w:val="26"/>
          <w:szCs w:val="26"/>
        </w:rPr>
      </w:pPr>
      <w:r w:rsidRPr="003F69EF">
        <w:rPr>
          <w:rFonts w:asciiTheme="majorHAnsi" w:hAnsiTheme="majorHAnsi"/>
          <w:sz w:val="26"/>
          <w:szCs w:val="26"/>
        </w:rPr>
        <w:t>Technical feasibility :</w:t>
      </w:r>
    </w:p>
    <w:p w:rsidR="00011608" w:rsidRPr="003F69EF" w:rsidRDefault="00011608" w:rsidP="00011608">
      <w:pPr>
        <w:pStyle w:val="ListParagraph"/>
        <w:spacing w:line="360" w:lineRule="auto"/>
        <w:ind w:left="1080"/>
        <w:jc w:val="both"/>
        <w:rPr>
          <w:rFonts w:asciiTheme="majorHAnsi" w:hAnsiTheme="majorHAnsi"/>
          <w:sz w:val="26"/>
          <w:szCs w:val="26"/>
        </w:rPr>
      </w:pPr>
      <w:r w:rsidRPr="003F69EF">
        <w:rPr>
          <w:rFonts w:asciiTheme="majorHAnsi" w:hAnsiTheme="majorHAnsi"/>
          <w:sz w:val="26"/>
          <w:szCs w:val="26"/>
        </w:rPr>
        <w:t xml:space="preserve">it analyses what are the technologies are needed for the development of  proposed system . </w:t>
      </w:r>
      <w:r w:rsidR="008C23C4" w:rsidRPr="003F69EF">
        <w:rPr>
          <w:rFonts w:asciiTheme="majorHAnsi" w:hAnsiTheme="majorHAnsi"/>
          <w:sz w:val="26"/>
          <w:szCs w:val="26"/>
        </w:rPr>
        <w:t>And</w:t>
      </w:r>
      <w:r w:rsidRPr="003F69EF">
        <w:rPr>
          <w:rFonts w:asciiTheme="majorHAnsi" w:hAnsiTheme="majorHAnsi"/>
          <w:sz w:val="26"/>
          <w:szCs w:val="26"/>
        </w:rPr>
        <w:t xml:space="preserve"> whether the organization posses the required technology needs if </w:t>
      </w:r>
      <w:r w:rsidR="008C23C4" w:rsidRPr="003F69EF">
        <w:rPr>
          <w:rFonts w:asciiTheme="majorHAnsi" w:hAnsiTheme="majorHAnsi"/>
          <w:sz w:val="26"/>
          <w:szCs w:val="26"/>
        </w:rPr>
        <w:t>yes,</w:t>
      </w:r>
      <w:r w:rsidRPr="003F69EF">
        <w:rPr>
          <w:rFonts w:asciiTheme="majorHAnsi" w:hAnsiTheme="majorHAnsi"/>
          <w:sz w:val="26"/>
          <w:szCs w:val="26"/>
        </w:rPr>
        <w:t xml:space="preserve"> is the current capacity is sufficient or </w:t>
      </w:r>
      <w:r w:rsidR="008C23C4" w:rsidRPr="003F69EF">
        <w:rPr>
          <w:rFonts w:asciiTheme="majorHAnsi" w:hAnsiTheme="majorHAnsi"/>
          <w:sz w:val="26"/>
          <w:szCs w:val="26"/>
        </w:rPr>
        <w:t xml:space="preserve">not. </w:t>
      </w:r>
    </w:p>
    <w:p w:rsidR="00011608" w:rsidRPr="003F69EF" w:rsidRDefault="00011608" w:rsidP="00011608">
      <w:pPr>
        <w:spacing w:line="360" w:lineRule="auto"/>
        <w:ind w:firstLine="720"/>
        <w:jc w:val="both"/>
        <w:rPr>
          <w:rFonts w:asciiTheme="majorHAnsi" w:hAnsiTheme="majorHAnsi"/>
          <w:sz w:val="26"/>
          <w:szCs w:val="26"/>
        </w:rPr>
      </w:pPr>
      <w:r w:rsidRPr="003F69EF">
        <w:rPr>
          <w:rFonts w:asciiTheme="majorHAnsi" w:hAnsiTheme="majorHAnsi"/>
          <w:sz w:val="26"/>
          <w:szCs w:val="26"/>
        </w:rPr>
        <w:t xml:space="preserve">2. Operational feasibility: </w:t>
      </w:r>
    </w:p>
    <w:p w:rsidR="00800D8D" w:rsidRDefault="00011608" w:rsidP="00800D8D">
      <w:pPr>
        <w:spacing w:line="360" w:lineRule="auto"/>
        <w:ind w:firstLine="720"/>
        <w:jc w:val="both"/>
        <w:rPr>
          <w:rFonts w:asciiTheme="majorHAnsi" w:hAnsiTheme="majorHAnsi"/>
          <w:sz w:val="26"/>
          <w:szCs w:val="26"/>
        </w:rPr>
      </w:pPr>
      <w:r w:rsidRPr="003F69EF">
        <w:rPr>
          <w:rFonts w:asciiTheme="majorHAnsi" w:hAnsiTheme="majorHAnsi"/>
          <w:sz w:val="26"/>
          <w:szCs w:val="26"/>
        </w:rPr>
        <w:t>It analyzes whether the system works as per the organizational requirements after it is developed and installed and also are there any difficulties to develop the system , is there good support from the users of the system , i.e. are they efficiently involved in the system .</w:t>
      </w:r>
    </w:p>
    <w:p w:rsidR="00191A23" w:rsidRDefault="00191A23" w:rsidP="00800D8D">
      <w:pPr>
        <w:spacing w:line="360" w:lineRule="auto"/>
        <w:ind w:firstLine="720"/>
        <w:jc w:val="both"/>
        <w:rPr>
          <w:rFonts w:asciiTheme="majorHAnsi" w:hAnsiTheme="majorHAnsi"/>
          <w:sz w:val="26"/>
          <w:szCs w:val="26"/>
        </w:rPr>
      </w:pPr>
    </w:p>
    <w:p w:rsidR="00011608" w:rsidRPr="003F69EF" w:rsidRDefault="00011608" w:rsidP="00800D8D">
      <w:pPr>
        <w:spacing w:line="360" w:lineRule="auto"/>
        <w:ind w:firstLine="720"/>
        <w:jc w:val="both"/>
        <w:rPr>
          <w:rFonts w:asciiTheme="majorHAnsi" w:hAnsiTheme="majorHAnsi"/>
          <w:sz w:val="26"/>
          <w:szCs w:val="26"/>
        </w:rPr>
      </w:pPr>
      <w:r w:rsidRPr="003F69EF">
        <w:rPr>
          <w:rFonts w:asciiTheme="majorHAnsi" w:hAnsiTheme="majorHAnsi"/>
          <w:sz w:val="26"/>
          <w:szCs w:val="26"/>
        </w:rPr>
        <w:lastRenderedPageBreak/>
        <w:t>3. Economic feasibility:</w:t>
      </w:r>
    </w:p>
    <w:p w:rsidR="00011608" w:rsidRDefault="00011608" w:rsidP="00011608">
      <w:pPr>
        <w:spacing w:line="360" w:lineRule="auto"/>
        <w:ind w:firstLine="720"/>
        <w:jc w:val="both"/>
        <w:rPr>
          <w:rFonts w:asciiTheme="majorHAnsi" w:hAnsiTheme="majorHAnsi"/>
          <w:sz w:val="26"/>
          <w:szCs w:val="26"/>
        </w:rPr>
      </w:pPr>
      <w:r w:rsidRPr="003F69EF">
        <w:rPr>
          <w:rFonts w:asciiTheme="majorHAnsi" w:hAnsiTheme="majorHAnsi"/>
          <w:sz w:val="26"/>
          <w:szCs w:val="26"/>
        </w:rPr>
        <w:t>This study determines the cost to develop the proposed system and the benefits of replacing the existing system with the new system. The benefits include faster retrieval of the data, better customer satisfaction, efficient system on account of system automation etc.</w:t>
      </w:r>
      <w:r w:rsidR="005E41BA">
        <w:rPr>
          <w:rFonts w:asciiTheme="majorHAnsi" w:hAnsiTheme="majorHAnsi"/>
          <w:sz w:val="26"/>
          <w:szCs w:val="26"/>
        </w:rPr>
        <w:t xml:space="preserve"> </w:t>
      </w:r>
    </w:p>
    <w:p w:rsidR="00DD2522" w:rsidRPr="003F49AE" w:rsidRDefault="00DD2522" w:rsidP="003F49AE">
      <w:pPr>
        <w:spacing w:line="360" w:lineRule="auto"/>
        <w:jc w:val="both"/>
        <w:rPr>
          <w:rFonts w:asciiTheme="majorHAnsi" w:hAnsiTheme="majorHAnsi"/>
          <w:sz w:val="26"/>
          <w:szCs w:val="26"/>
        </w:rPr>
      </w:pPr>
      <w:r w:rsidRPr="003F49AE">
        <w:rPr>
          <w:rFonts w:asciiTheme="majorHAnsi" w:hAnsiTheme="majorHAnsi"/>
          <w:b/>
          <w:sz w:val="28"/>
          <w:szCs w:val="28"/>
        </w:rPr>
        <w:t>Sdlc methodologies</w:t>
      </w:r>
      <w:r w:rsidRPr="003F49AE">
        <w:rPr>
          <w:rFonts w:asciiTheme="majorHAnsi" w:hAnsiTheme="majorHAnsi"/>
          <w:sz w:val="26"/>
          <w:szCs w:val="26"/>
        </w:rPr>
        <w:t xml:space="preserve"> …. Examples water fall model, prototype and spiral model. </w:t>
      </w:r>
    </w:p>
    <w:p w:rsidR="00DD2522" w:rsidRPr="003F69EF" w:rsidRDefault="00DD2522" w:rsidP="00DD2522">
      <w:pPr>
        <w:pStyle w:val="ListParagraph"/>
        <w:spacing w:line="360" w:lineRule="auto"/>
        <w:jc w:val="both"/>
        <w:rPr>
          <w:rFonts w:asciiTheme="majorHAnsi" w:hAnsiTheme="majorHAnsi"/>
          <w:sz w:val="26"/>
          <w:szCs w:val="26"/>
        </w:rPr>
      </w:pPr>
      <w:r w:rsidRPr="003F69EF">
        <w:rPr>
          <w:rFonts w:asciiTheme="majorHAnsi" w:hAnsiTheme="majorHAnsi"/>
          <w:b/>
          <w:sz w:val="26"/>
          <w:szCs w:val="26"/>
        </w:rPr>
        <w:t>Water fall model</w:t>
      </w:r>
      <w:r w:rsidRPr="003F69EF">
        <w:rPr>
          <w:rFonts w:asciiTheme="majorHAnsi" w:hAnsiTheme="majorHAnsi"/>
          <w:sz w:val="26"/>
          <w:szCs w:val="26"/>
        </w:rPr>
        <w:t xml:space="preserve"> … the first introduced model of sdlc. In this model, each phase must be completed fully before the next phase begins. Hence it is also called linear sequential model. If any problem occurs in the intermediate phases, again the process should begin from the staring. This is the main drawback of this model. If we want to make change in the project at testing stage it becomes very complex to do it.</w:t>
      </w:r>
    </w:p>
    <w:p w:rsidR="00DD2522" w:rsidRPr="003F69EF" w:rsidRDefault="00DD2522" w:rsidP="00DD2522">
      <w:pPr>
        <w:pStyle w:val="ListParagraph"/>
        <w:spacing w:line="360" w:lineRule="auto"/>
        <w:jc w:val="both"/>
        <w:rPr>
          <w:rFonts w:asciiTheme="majorHAnsi" w:hAnsiTheme="majorHAnsi"/>
          <w:sz w:val="26"/>
          <w:szCs w:val="26"/>
        </w:rPr>
      </w:pPr>
    </w:p>
    <w:p w:rsidR="00DD2522" w:rsidRPr="003F69EF" w:rsidRDefault="00DD2522" w:rsidP="00DD2522">
      <w:pPr>
        <w:spacing w:line="360" w:lineRule="auto"/>
        <w:jc w:val="both"/>
        <w:rPr>
          <w:rFonts w:asciiTheme="majorHAnsi" w:hAnsiTheme="majorHAnsi"/>
          <w:sz w:val="26"/>
          <w:szCs w:val="26"/>
        </w:rPr>
      </w:pPr>
      <w:r w:rsidRPr="003F69EF">
        <w:rPr>
          <w:rFonts w:asciiTheme="majorHAnsi" w:hAnsiTheme="majorHAnsi"/>
          <w:noProof/>
          <w:sz w:val="26"/>
          <w:szCs w:val="26"/>
        </w:rPr>
        <w:drawing>
          <wp:inline distT="0" distB="0" distL="0" distR="0">
            <wp:extent cx="3777446" cy="2492906"/>
            <wp:effectExtent l="19050" t="0" r="0" b="0"/>
            <wp:docPr id="8" name="Picture 1" descr="Waterfall mode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a:hlinkClick r:id="rId8"/>
                    </pic:cNvPr>
                    <pic:cNvPicPr>
                      <a:picLocks noChangeAspect="1" noChangeArrowheads="1"/>
                    </pic:cNvPicPr>
                  </pic:nvPicPr>
                  <pic:blipFill>
                    <a:blip r:embed="rId9"/>
                    <a:srcRect/>
                    <a:stretch>
                      <a:fillRect/>
                    </a:stretch>
                  </pic:blipFill>
                  <pic:spPr bwMode="auto">
                    <a:xfrm>
                      <a:off x="0" y="0"/>
                      <a:ext cx="3784843" cy="2497787"/>
                    </a:xfrm>
                    <a:prstGeom prst="rect">
                      <a:avLst/>
                    </a:prstGeom>
                    <a:noFill/>
                    <a:ln w="9525">
                      <a:noFill/>
                      <a:miter lim="800000"/>
                      <a:headEnd/>
                      <a:tailEnd/>
                    </a:ln>
                  </pic:spPr>
                </pic:pic>
              </a:graphicData>
            </a:graphic>
          </wp:inline>
        </w:drawing>
      </w:r>
    </w:p>
    <w:p w:rsidR="00DD2522" w:rsidRPr="003F69EF" w:rsidRDefault="00DD2522" w:rsidP="00DD2522">
      <w:p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b/>
          <w:bCs/>
          <w:sz w:val="26"/>
          <w:szCs w:val="26"/>
        </w:rPr>
        <w:t> Disadvantages of waterfall model:</w:t>
      </w:r>
    </w:p>
    <w:p w:rsidR="00DD2522" w:rsidRPr="003F69EF" w:rsidRDefault="00DD2522" w:rsidP="00DD2522">
      <w:pPr>
        <w:numPr>
          <w:ilvl w:val="0"/>
          <w:numId w:val="6"/>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Once an application is in the testing stage, it is very difficult to go back and change something that was not well-thought out in the concept stage.</w:t>
      </w:r>
    </w:p>
    <w:p w:rsidR="00DD2522" w:rsidRPr="003F69EF" w:rsidRDefault="00DD2522" w:rsidP="00DD2522">
      <w:pPr>
        <w:numPr>
          <w:ilvl w:val="0"/>
          <w:numId w:val="6"/>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lastRenderedPageBreak/>
        <w:t>No working software is produced until late during the life cycle.</w:t>
      </w:r>
    </w:p>
    <w:p w:rsidR="00DD2522" w:rsidRPr="003F69EF" w:rsidRDefault="002607E2" w:rsidP="00DD2522">
      <w:pPr>
        <w:numPr>
          <w:ilvl w:val="0"/>
          <w:numId w:val="6"/>
        </w:numPr>
        <w:spacing w:before="100" w:beforeAutospacing="1" w:after="100" w:afterAutospacing="1" w:line="360" w:lineRule="auto"/>
        <w:jc w:val="both"/>
        <w:rPr>
          <w:rFonts w:asciiTheme="majorHAnsi" w:eastAsia="Times New Roman" w:hAnsiTheme="majorHAnsi" w:cs="Times New Roman"/>
          <w:sz w:val="26"/>
          <w:szCs w:val="26"/>
        </w:rPr>
      </w:pPr>
      <w:r>
        <w:rPr>
          <w:rFonts w:asciiTheme="majorHAnsi" w:eastAsia="Times New Roman" w:hAnsiTheme="majorHAnsi" w:cs="Times New Roman"/>
          <w:sz w:val="26"/>
          <w:szCs w:val="26"/>
        </w:rPr>
        <w:t>For h</w:t>
      </w:r>
      <w:r w:rsidR="00DD2522" w:rsidRPr="003F69EF">
        <w:rPr>
          <w:rFonts w:asciiTheme="majorHAnsi" w:eastAsia="Times New Roman" w:hAnsiTheme="majorHAnsi" w:cs="Times New Roman"/>
          <w:sz w:val="26"/>
          <w:szCs w:val="26"/>
        </w:rPr>
        <w:t>igh amounts of risk and uncertainty.</w:t>
      </w:r>
    </w:p>
    <w:p w:rsidR="00DD2522" w:rsidRPr="003F69EF" w:rsidRDefault="00DD2522" w:rsidP="00DD2522">
      <w:pPr>
        <w:numPr>
          <w:ilvl w:val="0"/>
          <w:numId w:val="6"/>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Not a good model for complex and object-oriented projects.</w:t>
      </w:r>
    </w:p>
    <w:p w:rsidR="00DD2522" w:rsidRPr="003F69EF" w:rsidRDefault="00DD2522" w:rsidP="00DD2522">
      <w:pPr>
        <w:numPr>
          <w:ilvl w:val="0"/>
          <w:numId w:val="6"/>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Poor model for long and ongoing projects.</w:t>
      </w:r>
    </w:p>
    <w:p w:rsidR="00DD2522" w:rsidRPr="003F69EF" w:rsidRDefault="00DD2522" w:rsidP="00DD2522">
      <w:pPr>
        <w:numPr>
          <w:ilvl w:val="0"/>
          <w:numId w:val="6"/>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Not suitable for the projects where requirements are at a moderate to high risk of changing.</w:t>
      </w:r>
    </w:p>
    <w:p w:rsidR="00DD2522" w:rsidRPr="003F69EF" w:rsidRDefault="00DD2522" w:rsidP="00DD2522">
      <w:p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b/>
          <w:bCs/>
          <w:sz w:val="26"/>
          <w:szCs w:val="26"/>
        </w:rPr>
        <w:t>When to use the waterfall model:</w:t>
      </w:r>
    </w:p>
    <w:p w:rsidR="00DD2522" w:rsidRPr="003F69EF" w:rsidRDefault="00DD2522" w:rsidP="00DD2522">
      <w:pPr>
        <w:numPr>
          <w:ilvl w:val="0"/>
          <w:numId w:val="7"/>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Requirements are very well known, clear and fixed without ambiguities.</w:t>
      </w:r>
    </w:p>
    <w:p w:rsidR="00DD2522" w:rsidRPr="003F69EF" w:rsidRDefault="00DD2522" w:rsidP="00DD2522">
      <w:pPr>
        <w:numPr>
          <w:ilvl w:val="0"/>
          <w:numId w:val="7"/>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Product definition is stable.</w:t>
      </w:r>
    </w:p>
    <w:p w:rsidR="00DD2522" w:rsidRPr="003F69EF" w:rsidRDefault="00DD2522" w:rsidP="00DD2522">
      <w:pPr>
        <w:numPr>
          <w:ilvl w:val="0"/>
          <w:numId w:val="7"/>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There are no ambiguous requirements</w:t>
      </w:r>
    </w:p>
    <w:p w:rsidR="00DD2522" w:rsidRPr="003F69EF" w:rsidRDefault="00DD2522" w:rsidP="00DD2522">
      <w:pPr>
        <w:numPr>
          <w:ilvl w:val="0"/>
          <w:numId w:val="7"/>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Ample resources with required expertise are available freely</w:t>
      </w:r>
    </w:p>
    <w:p w:rsidR="00DD2522" w:rsidRPr="003F69EF" w:rsidRDefault="00DD2522" w:rsidP="00DD2522">
      <w:pPr>
        <w:numPr>
          <w:ilvl w:val="0"/>
          <w:numId w:val="7"/>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 xml:space="preserve">The project is short. </w:t>
      </w:r>
    </w:p>
    <w:p w:rsidR="00DD2522" w:rsidRDefault="00DD2522" w:rsidP="00DD2522">
      <w:pPr>
        <w:spacing w:line="360" w:lineRule="auto"/>
        <w:rPr>
          <w:b/>
          <w:sz w:val="26"/>
          <w:szCs w:val="26"/>
        </w:rPr>
      </w:pPr>
    </w:p>
    <w:p w:rsidR="00DD2522" w:rsidRPr="003F69EF" w:rsidRDefault="00DD2522" w:rsidP="00DD2522">
      <w:pPr>
        <w:spacing w:line="360" w:lineRule="auto"/>
        <w:rPr>
          <w:sz w:val="26"/>
          <w:szCs w:val="26"/>
        </w:rPr>
      </w:pPr>
      <w:r w:rsidRPr="003F69EF">
        <w:rPr>
          <w:b/>
          <w:sz w:val="26"/>
          <w:szCs w:val="26"/>
        </w:rPr>
        <w:t>Prototype model</w:t>
      </w:r>
      <w:r w:rsidRPr="003F69EF">
        <w:rPr>
          <w:sz w:val="26"/>
          <w:szCs w:val="26"/>
        </w:rPr>
        <w:t>:</w:t>
      </w:r>
    </w:p>
    <w:p w:rsidR="00DD2522" w:rsidRDefault="00DD2522" w:rsidP="00DD2522">
      <w:p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The basic idea here is that instead of freezing the requirements before a design or coding can proceed, a throwaway prototype is built to understand the requirements. This prototype is developed based on the currently known requirements. By using this prototype, the client can get an “actual feel” of the system, since the interactions with prototype can enable the client to better understand the requirements of the desired system.  Prototyping is an attractive idea for complicated and large systems for which there is no manual process or existing system to help determining the requirements. The prototypes are usually not complete systems and many of the details are not built in the prototype. The goal is to provide a system with overall functionality.</w:t>
      </w:r>
    </w:p>
    <w:p w:rsidR="003F49AE" w:rsidRDefault="003F49AE" w:rsidP="00DD2522">
      <w:pPr>
        <w:spacing w:before="100" w:beforeAutospacing="1" w:after="100" w:afterAutospacing="1" w:line="360" w:lineRule="auto"/>
        <w:jc w:val="both"/>
        <w:rPr>
          <w:rFonts w:asciiTheme="majorHAnsi" w:eastAsia="Times New Roman" w:hAnsiTheme="majorHAnsi" w:cs="Times New Roman"/>
          <w:sz w:val="26"/>
          <w:szCs w:val="26"/>
        </w:rPr>
      </w:pPr>
    </w:p>
    <w:p w:rsidR="00C85A9C" w:rsidRDefault="00C85A9C" w:rsidP="00DD2522">
      <w:pPr>
        <w:spacing w:before="100" w:beforeAutospacing="1" w:after="100" w:afterAutospacing="1" w:line="360" w:lineRule="auto"/>
        <w:jc w:val="both"/>
        <w:rPr>
          <w:rFonts w:asciiTheme="majorHAnsi" w:eastAsia="Times New Roman" w:hAnsiTheme="majorHAnsi" w:cs="Times New Roman"/>
          <w:sz w:val="26"/>
          <w:szCs w:val="26"/>
        </w:rPr>
      </w:pPr>
    </w:p>
    <w:p w:rsidR="00C85A9C" w:rsidRPr="003F69EF" w:rsidRDefault="00C85A9C" w:rsidP="00DD2522">
      <w:pPr>
        <w:spacing w:before="100" w:beforeAutospacing="1" w:after="100" w:afterAutospacing="1" w:line="360" w:lineRule="auto"/>
        <w:jc w:val="both"/>
        <w:rPr>
          <w:rFonts w:asciiTheme="majorHAnsi" w:eastAsia="Times New Roman" w:hAnsiTheme="majorHAnsi" w:cs="Times New Roman"/>
          <w:sz w:val="26"/>
          <w:szCs w:val="26"/>
        </w:rPr>
      </w:pPr>
    </w:p>
    <w:p w:rsidR="00DD2522" w:rsidRPr="003F69EF" w:rsidRDefault="00DD2522" w:rsidP="00DD2522">
      <w:p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b/>
          <w:bCs/>
          <w:sz w:val="26"/>
          <w:szCs w:val="26"/>
        </w:rPr>
        <w:t>Diagram of Prototype model:</w:t>
      </w:r>
    </w:p>
    <w:p w:rsidR="00DD2522" w:rsidRPr="003F69EF" w:rsidRDefault="00DD2522" w:rsidP="00DD2522">
      <w:p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noProof/>
          <w:color w:val="0000FF"/>
          <w:sz w:val="26"/>
          <w:szCs w:val="26"/>
        </w:rPr>
        <w:drawing>
          <wp:inline distT="0" distB="0" distL="0" distR="0">
            <wp:extent cx="4874260" cy="1892300"/>
            <wp:effectExtent l="19050" t="0" r="2540" b="0"/>
            <wp:docPr id="10" name="Picture 3" descr="Prototype mode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model">
                      <a:hlinkClick r:id="rId10"/>
                    </pic:cNvPr>
                    <pic:cNvPicPr>
                      <a:picLocks noChangeAspect="1" noChangeArrowheads="1"/>
                    </pic:cNvPicPr>
                  </pic:nvPicPr>
                  <pic:blipFill>
                    <a:blip r:embed="rId11"/>
                    <a:srcRect/>
                    <a:stretch>
                      <a:fillRect/>
                    </a:stretch>
                  </pic:blipFill>
                  <pic:spPr bwMode="auto">
                    <a:xfrm>
                      <a:off x="0" y="0"/>
                      <a:ext cx="4874260" cy="1892300"/>
                    </a:xfrm>
                    <a:prstGeom prst="rect">
                      <a:avLst/>
                    </a:prstGeom>
                    <a:noFill/>
                    <a:ln w="9525">
                      <a:noFill/>
                      <a:miter lim="800000"/>
                      <a:headEnd/>
                      <a:tailEnd/>
                    </a:ln>
                  </pic:spPr>
                </pic:pic>
              </a:graphicData>
            </a:graphic>
          </wp:inline>
        </w:drawing>
      </w:r>
    </w:p>
    <w:p w:rsidR="00DD2522" w:rsidRPr="003F69EF" w:rsidRDefault="00DD2522" w:rsidP="00DD2522">
      <w:p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b/>
          <w:bCs/>
          <w:sz w:val="26"/>
          <w:szCs w:val="26"/>
        </w:rPr>
        <w:t>Advantages of Prototype model:</w:t>
      </w:r>
    </w:p>
    <w:p w:rsidR="00DD2522" w:rsidRPr="003F69EF" w:rsidRDefault="00DD2522" w:rsidP="00DD2522">
      <w:pPr>
        <w:numPr>
          <w:ilvl w:val="0"/>
          <w:numId w:val="8"/>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Users are actively involved in the development</w:t>
      </w:r>
    </w:p>
    <w:p w:rsidR="00DD2522" w:rsidRPr="003F69EF" w:rsidRDefault="00DD2522" w:rsidP="00DD2522">
      <w:pPr>
        <w:numPr>
          <w:ilvl w:val="0"/>
          <w:numId w:val="8"/>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Since in this methodology a working model of the system is provided, the users get a better understanding of the system being developed.</w:t>
      </w:r>
    </w:p>
    <w:p w:rsidR="00DD2522" w:rsidRPr="003F69EF" w:rsidRDefault="00DD2522" w:rsidP="00DD2522">
      <w:pPr>
        <w:numPr>
          <w:ilvl w:val="0"/>
          <w:numId w:val="8"/>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Errors can be detected much earlier.</w:t>
      </w:r>
    </w:p>
    <w:p w:rsidR="00DD2522" w:rsidRPr="003F69EF" w:rsidRDefault="00DD2522" w:rsidP="00DD2522">
      <w:pPr>
        <w:numPr>
          <w:ilvl w:val="0"/>
          <w:numId w:val="8"/>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Quicker user feedback is available leading to better solutions.</w:t>
      </w:r>
    </w:p>
    <w:p w:rsidR="00DD2522" w:rsidRPr="003F69EF" w:rsidRDefault="00DD2522" w:rsidP="00DD2522">
      <w:pPr>
        <w:numPr>
          <w:ilvl w:val="0"/>
          <w:numId w:val="8"/>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Missing functionality can be identified easily</w:t>
      </w:r>
    </w:p>
    <w:p w:rsidR="00DD2522" w:rsidRPr="003F69EF" w:rsidRDefault="00DD2522" w:rsidP="00DD2522">
      <w:pPr>
        <w:numPr>
          <w:ilvl w:val="0"/>
          <w:numId w:val="8"/>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Confusing or difficult functions can be identified</w:t>
      </w:r>
      <w:r w:rsidRPr="003F69EF">
        <w:rPr>
          <w:rFonts w:asciiTheme="majorHAnsi" w:eastAsia="Times New Roman" w:hAnsiTheme="majorHAnsi" w:cs="Times New Roman"/>
          <w:sz w:val="26"/>
          <w:szCs w:val="26"/>
        </w:rPr>
        <w:br/>
        <w:t>Requirements validation, Quick implementation of, incomplete, but</w:t>
      </w:r>
      <w:r w:rsidRPr="003F69EF">
        <w:rPr>
          <w:rFonts w:asciiTheme="majorHAnsi" w:eastAsia="Times New Roman" w:hAnsiTheme="majorHAnsi" w:cs="Times New Roman"/>
          <w:sz w:val="26"/>
          <w:szCs w:val="26"/>
        </w:rPr>
        <w:br/>
        <w:t>functional, application.</w:t>
      </w:r>
    </w:p>
    <w:p w:rsidR="00DD2522" w:rsidRPr="003F69EF" w:rsidRDefault="00DD2522" w:rsidP="00DD2522">
      <w:p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b/>
          <w:bCs/>
          <w:sz w:val="26"/>
          <w:szCs w:val="26"/>
        </w:rPr>
        <w:t>Disadvantages of Prototype model:</w:t>
      </w:r>
    </w:p>
    <w:p w:rsidR="00DD2522" w:rsidRPr="003F69EF" w:rsidRDefault="00DD2522" w:rsidP="00DD2522">
      <w:pPr>
        <w:numPr>
          <w:ilvl w:val="0"/>
          <w:numId w:val="9"/>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Leads to implementing and then repairing way of building systems.</w:t>
      </w:r>
    </w:p>
    <w:p w:rsidR="00DD2522" w:rsidRPr="003F69EF" w:rsidRDefault="00DD2522" w:rsidP="00DD2522">
      <w:pPr>
        <w:numPr>
          <w:ilvl w:val="0"/>
          <w:numId w:val="9"/>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Practically, this methodology may increase the complexity of the system as scope of the system may expand beyond original plans.</w:t>
      </w:r>
    </w:p>
    <w:p w:rsidR="003F49AE" w:rsidRDefault="00DD2522" w:rsidP="00DD2522">
      <w:pPr>
        <w:numPr>
          <w:ilvl w:val="0"/>
          <w:numId w:val="9"/>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lastRenderedPageBreak/>
        <w:t>Incomplete application may cause applica</w:t>
      </w:r>
      <w:r>
        <w:rPr>
          <w:rFonts w:asciiTheme="majorHAnsi" w:eastAsia="Times New Roman" w:hAnsiTheme="majorHAnsi" w:cs="Times New Roman"/>
          <w:sz w:val="26"/>
          <w:szCs w:val="26"/>
        </w:rPr>
        <w:t>tion not to be used as the</w:t>
      </w:r>
      <w:r>
        <w:rPr>
          <w:rFonts w:asciiTheme="majorHAnsi" w:eastAsia="Times New Roman" w:hAnsiTheme="majorHAnsi" w:cs="Times New Roman"/>
          <w:sz w:val="26"/>
          <w:szCs w:val="26"/>
        </w:rPr>
        <w:br/>
        <w:t xml:space="preserve">full </w:t>
      </w:r>
      <w:r w:rsidRPr="003F69EF">
        <w:rPr>
          <w:rFonts w:asciiTheme="majorHAnsi" w:eastAsia="Times New Roman" w:hAnsiTheme="majorHAnsi" w:cs="Times New Roman"/>
          <w:sz w:val="26"/>
          <w:szCs w:val="26"/>
        </w:rPr>
        <w:t>system was designed</w:t>
      </w:r>
      <w:r w:rsidRPr="003F69EF">
        <w:rPr>
          <w:rFonts w:asciiTheme="majorHAnsi" w:eastAsia="Times New Roman" w:hAnsiTheme="majorHAnsi" w:cs="Times New Roman"/>
          <w:sz w:val="26"/>
          <w:szCs w:val="26"/>
        </w:rPr>
        <w:br/>
        <w:t xml:space="preserve">Incomplete or inadequate problem analysis. </w:t>
      </w:r>
    </w:p>
    <w:p w:rsidR="000E64D8" w:rsidRDefault="000E64D8" w:rsidP="000E64D8">
      <w:pPr>
        <w:spacing w:before="100" w:beforeAutospacing="1" w:after="100" w:afterAutospacing="1" w:line="360" w:lineRule="auto"/>
        <w:jc w:val="both"/>
        <w:rPr>
          <w:rFonts w:asciiTheme="majorHAnsi" w:eastAsia="Times New Roman" w:hAnsiTheme="majorHAnsi" w:cs="Times New Roman"/>
          <w:sz w:val="26"/>
          <w:szCs w:val="26"/>
        </w:rPr>
      </w:pPr>
    </w:p>
    <w:p w:rsidR="00DD2522" w:rsidRPr="003F49AE" w:rsidRDefault="00DD2522" w:rsidP="00DD2522">
      <w:pPr>
        <w:numPr>
          <w:ilvl w:val="0"/>
          <w:numId w:val="9"/>
        </w:numPr>
        <w:spacing w:before="100" w:beforeAutospacing="1" w:after="100" w:afterAutospacing="1" w:line="360" w:lineRule="auto"/>
        <w:jc w:val="both"/>
        <w:rPr>
          <w:rFonts w:asciiTheme="majorHAnsi" w:eastAsia="Times New Roman" w:hAnsiTheme="majorHAnsi" w:cs="Times New Roman"/>
          <w:sz w:val="26"/>
          <w:szCs w:val="26"/>
        </w:rPr>
      </w:pPr>
      <w:r w:rsidRPr="003F49AE">
        <w:rPr>
          <w:rFonts w:asciiTheme="majorHAnsi" w:eastAsia="Times New Roman" w:hAnsiTheme="majorHAnsi" w:cs="Times New Roman"/>
          <w:b/>
          <w:bCs/>
          <w:sz w:val="26"/>
          <w:szCs w:val="26"/>
        </w:rPr>
        <w:t xml:space="preserve">When to use Prototype model:   </w:t>
      </w:r>
    </w:p>
    <w:p w:rsidR="00DD2522" w:rsidRPr="003F69EF" w:rsidRDefault="00DD2522" w:rsidP="00DD2522">
      <w:pPr>
        <w:numPr>
          <w:ilvl w:val="0"/>
          <w:numId w:val="10"/>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Prototype model should be used when the desired system needs to have a lot of interaction with the end users.</w:t>
      </w:r>
    </w:p>
    <w:p w:rsidR="00DD2522" w:rsidRPr="003F69EF" w:rsidRDefault="00DD2522" w:rsidP="00DD2522">
      <w:pPr>
        <w:numPr>
          <w:ilvl w:val="0"/>
          <w:numId w:val="10"/>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Typically, online systems, web interfaces have a very high amount of interaction with end users, are best suited for Prototype model. It might take a while for a system to be built that allows ease of use and needs minimal training for the end user.</w:t>
      </w:r>
    </w:p>
    <w:p w:rsidR="00DD2522" w:rsidRPr="003F69EF" w:rsidRDefault="00DD2522" w:rsidP="00DD2522">
      <w:pPr>
        <w:numPr>
          <w:ilvl w:val="0"/>
          <w:numId w:val="10"/>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Prototyping ensures that the end users constantly work with the system and provide a feedback which is incorporated in the prototype to result in a useable system. They are excellent for designing good human computer interface systems.</w:t>
      </w:r>
    </w:p>
    <w:p w:rsidR="00DD2522" w:rsidRPr="003F69EF" w:rsidRDefault="00DD2522" w:rsidP="00DD2522">
      <w:pPr>
        <w:spacing w:line="360" w:lineRule="auto"/>
        <w:rPr>
          <w:rFonts w:asciiTheme="majorHAnsi" w:hAnsiTheme="majorHAnsi"/>
          <w:b/>
          <w:sz w:val="26"/>
          <w:szCs w:val="26"/>
        </w:rPr>
      </w:pPr>
      <w:r w:rsidRPr="003F69EF">
        <w:rPr>
          <w:rFonts w:asciiTheme="majorHAnsi" w:hAnsiTheme="majorHAnsi"/>
          <w:b/>
          <w:sz w:val="26"/>
          <w:szCs w:val="26"/>
        </w:rPr>
        <w:t xml:space="preserve">          Spiral Model:</w:t>
      </w:r>
    </w:p>
    <w:p w:rsidR="00DD2522" w:rsidRPr="003F69EF" w:rsidRDefault="00DD2522" w:rsidP="00DD2522">
      <w:pPr>
        <w:spacing w:before="100" w:beforeAutospacing="1" w:after="100" w:afterAutospacing="1" w:line="360" w:lineRule="auto"/>
        <w:ind w:left="720"/>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 xml:space="preserve">The spiral model is similar to the incremental model, with more emphasis placed on risk analysis. The spiral model has four phases: Planning, Risk Analysis, Engineering and Evaluation. A software project repeatedly passes through these phases in iterations (called Spirals in this model). The baseline spiral, starting in the planning phase, requirements is gathered and risk is assessed. Each subsequent spiral builds on the baseline spiral. </w:t>
      </w:r>
      <w:r w:rsidRPr="003F69EF">
        <w:rPr>
          <w:rFonts w:asciiTheme="majorHAnsi" w:eastAsia="Times New Roman" w:hAnsiTheme="majorHAnsi" w:cs="Times New Roman"/>
          <w:b/>
          <w:bCs/>
          <w:sz w:val="26"/>
          <w:szCs w:val="26"/>
        </w:rPr>
        <w:t>Requirements</w:t>
      </w:r>
      <w:r w:rsidRPr="003F69EF">
        <w:rPr>
          <w:rFonts w:asciiTheme="majorHAnsi" w:eastAsia="Times New Roman" w:hAnsiTheme="majorHAnsi" w:cs="Times New Roman"/>
          <w:sz w:val="26"/>
          <w:szCs w:val="26"/>
        </w:rPr>
        <w:t xml:space="preserve"> are gathered during the planning phase.  In the</w:t>
      </w:r>
      <w:r w:rsidRPr="003F69EF">
        <w:rPr>
          <w:rFonts w:asciiTheme="majorHAnsi" w:eastAsia="Times New Roman" w:hAnsiTheme="majorHAnsi" w:cs="Times New Roman"/>
          <w:b/>
          <w:bCs/>
          <w:sz w:val="26"/>
          <w:szCs w:val="26"/>
        </w:rPr>
        <w:t xml:space="preserve"> risk analysis phase</w:t>
      </w:r>
      <w:r w:rsidRPr="003F69EF">
        <w:rPr>
          <w:rFonts w:asciiTheme="majorHAnsi" w:eastAsia="Times New Roman" w:hAnsiTheme="majorHAnsi" w:cs="Times New Roman"/>
          <w:sz w:val="26"/>
          <w:szCs w:val="26"/>
        </w:rPr>
        <w:t>, a process is undertaken to identify risk and alternate solutions.  A prototype is produced at the end of the risk analysis phase.</w:t>
      </w:r>
    </w:p>
    <w:p w:rsidR="00DD2522" w:rsidRPr="003F69EF" w:rsidRDefault="00DD2522" w:rsidP="00DD2522">
      <w:pPr>
        <w:spacing w:before="100" w:beforeAutospacing="1" w:after="100" w:afterAutospacing="1" w:line="360" w:lineRule="auto"/>
        <w:ind w:left="720"/>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lastRenderedPageBreak/>
        <w:t xml:space="preserve">Software is produced in the </w:t>
      </w:r>
      <w:r w:rsidRPr="003F69EF">
        <w:rPr>
          <w:rFonts w:asciiTheme="majorHAnsi" w:eastAsia="Times New Roman" w:hAnsiTheme="majorHAnsi" w:cs="Times New Roman"/>
          <w:b/>
          <w:bCs/>
          <w:sz w:val="26"/>
          <w:szCs w:val="26"/>
        </w:rPr>
        <w:t>engineering phase</w:t>
      </w:r>
      <w:r w:rsidRPr="003F69EF">
        <w:rPr>
          <w:rFonts w:asciiTheme="majorHAnsi" w:eastAsia="Times New Roman" w:hAnsiTheme="majorHAnsi" w:cs="Times New Roman"/>
          <w:sz w:val="26"/>
          <w:szCs w:val="26"/>
        </w:rPr>
        <w:t xml:space="preserve">, along with testing at the end of the phase.  The </w:t>
      </w:r>
      <w:r w:rsidRPr="003F69EF">
        <w:rPr>
          <w:rFonts w:asciiTheme="majorHAnsi" w:eastAsia="Times New Roman" w:hAnsiTheme="majorHAnsi" w:cs="Times New Roman"/>
          <w:b/>
          <w:bCs/>
          <w:sz w:val="26"/>
          <w:szCs w:val="26"/>
        </w:rPr>
        <w:t>evaluation phase</w:t>
      </w:r>
      <w:r w:rsidRPr="003F69EF">
        <w:rPr>
          <w:rFonts w:asciiTheme="majorHAnsi" w:eastAsia="Times New Roman" w:hAnsiTheme="majorHAnsi" w:cs="Times New Roman"/>
          <w:sz w:val="26"/>
          <w:szCs w:val="26"/>
        </w:rPr>
        <w:t xml:space="preserve"> allows the customer to evaluate the output of the project to date before the project continues to the next spiral.</w:t>
      </w:r>
    </w:p>
    <w:p w:rsidR="006A72AF" w:rsidRDefault="006A72AF" w:rsidP="006A72AF">
      <w:pPr>
        <w:spacing w:before="100" w:beforeAutospacing="1" w:after="100" w:afterAutospacing="1" w:line="360" w:lineRule="auto"/>
        <w:jc w:val="both"/>
        <w:rPr>
          <w:rFonts w:asciiTheme="majorHAnsi" w:eastAsia="Times New Roman" w:hAnsiTheme="majorHAnsi" w:cs="Times New Roman"/>
          <w:sz w:val="26"/>
          <w:szCs w:val="26"/>
        </w:rPr>
      </w:pPr>
    </w:p>
    <w:p w:rsidR="00DD2522" w:rsidRPr="003F69EF" w:rsidRDefault="00DD2522" w:rsidP="006A72AF">
      <w:p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b/>
          <w:bCs/>
          <w:sz w:val="26"/>
          <w:szCs w:val="26"/>
        </w:rPr>
        <w:t>Diagram of Spiral model:</w:t>
      </w:r>
    </w:p>
    <w:p w:rsidR="00DD2522" w:rsidRPr="003F69EF" w:rsidRDefault="00DD2522" w:rsidP="00DD2522">
      <w:p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noProof/>
          <w:color w:val="0000FF"/>
          <w:sz w:val="26"/>
          <w:szCs w:val="26"/>
        </w:rPr>
        <w:drawing>
          <wp:inline distT="0" distB="0" distL="0" distR="0">
            <wp:extent cx="4751964" cy="4791075"/>
            <wp:effectExtent l="19050" t="0" r="0" b="0"/>
            <wp:docPr id="11" name="Picture 1" descr="G:\UML&amp;SDLC\SDLC\models\Spiral_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ML&amp;SDLC\SDLC\models\Spiral_model.gif"/>
                    <pic:cNvPicPr>
                      <a:picLocks noChangeAspect="1" noChangeArrowheads="1"/>
                    </pic:cNvPicPr>
                  </pic:nvPicPr>
                  <pic:blipFill>
                    <a:blip r:embed="rId12"/>
                    <a:srcRect/>
                    <a:stretch>
                      <a:fillRect/>
                    </a:stretch>
                  </pic:blipFill>
                  <pic:spPr bwMode="auto">
                    <a:xfrm>
                      <a:off x="0" y="0"/>
                      <a:ext cx="4751964" cy="4791075"/>
                    </a:xfrm>
                    <a:prstGeom prst="rect">
                      <a:avLst/>
                    </a:prstGeom>
                    <a:noFill/>
                    <a:ln w="9525">
                      <a:noFill/>
                      <a:miter lim="800000"/>
                      <a:headEnd/>
                      <a:tailEnd/>
                    </a:ln>
                  </pic:spPr>
                </pic:pic>
              </a:graphicData>
            </a:graphic>
          </wp:inline>
        </w:drawing>
      </w:r>
    </w:p>
    <w:p w:rsidR="00DD2522" w:rsidRPr="003F69EF" w:rsidRDefault="00DD2522" w:rsidP="00DD2522">
      <w:p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b/>
          <w:bCs/>
          <w:sz w:val="26"/>
          <w:szCs w:val="26"/>
        </w:rPr>
        <w:t>Advantages of Spiral model:</w:t>
      </w:r>
    </w:p>
    <w:p w:rsidR="00DD2522" w:rsidRPr="003F69EF" w:rsidRDefault="00DD2522" w:rsidP="00DD2522">
      <w:pPr>
        <w:numPr>
          <w:ilvl w:val="0"/>
          <w:numId w:val="11"/>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High amount of risk analysis hence, avoidance of Risk is enhanced.</w:t>
      </w:r>
    </w:p>
    <w:p w:rsidR="00DD2522" w:rsidRPr="003F69EF" w:rsidRDefault="00DD2522" w:rsidP="00DD2522">
      <w:pPr>
        <w:numPr>
          <w:ilvl w:val="0"/>
          <w:numId w:val="11"/>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Good for large and mission-critical projects.</w:t>
      </w:r>
    </w:p>
    <w:p w:rsidR="00DD2522" w:rsidRPr="003F69EF" w:rsidRDefault="00DD2522" w:rsidP="00DD2522">
      <w:pPr>
        <w:numPr>
          <w:ilvl w:val="0"/>
          <w:numId w:val="11"/>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lastRenderedPageBreak/>
        <w:t>Strong approval and documentation control.</w:t>
      </w:r>
    </w:p>
    <w:p w:rsidR="00DD2522" w:rsidRPr="003F69EF" w:rsidRDefault="00DD2522" w:rsidP="00DD2522">
      <w:pPr>
        <w:numPr>
          <w:ilvl w:val="0"/>
          <w:numId w:val="11"/>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Additional Functionality can be added at a later date.</w:t>
      </w:r>
    </w:p>
    <w:p w:rsidR="00DD2522" w:rsidRPr="003F69EF" w:rsidRDefault="00DD2522" w:rsidP="00DD2522">
      <w:pPr>
        <w:numPr>
          <w:ilvl w:val="0"/>
          <w:numId w:val="11"/>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Software is produced early in the software life cycle.</w:t>
      </w:r>
    </w:p>
    <w:p w:rsidR="00DD2522" w:rsidRDefault="00DD2522" w:rsidP="00DD2522">
      <w:pPr>
        <w:spacing w:before="100" w:beforeAutospacing="1" w:after="100" w:afterAutospacing="1" w:line="360" w:lineRule="auto"/>
        <w:jc w:val="both"/>
        <w:rPr>
          <w:rFonts w:asciiTheme="majorHAnsi" w:eastAsia="Times New Roman" w:hAnsiTheme="majorHAnsi" w:cs="Times New Roman"/>
          <w:b/>
          <w:bCs/>
          <w:sz w:val="26"/>
          <w:szCs w:val="26"/>
        </w:rPr>
      </w:pPr>
    </w:p>
    <w:p w:rsidR="00DD2522" w:rsidRPr="003F69EF" w:rsidRDefault="00DD2522" w:rsidP="00DD2522">
      <w:p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b/>
          <w:bCs/>
          <w:sz w:val="26"/>
          <w:szCs w:val="26"/>
        </w:rPr>
        <w:t>Disadvantages of Spiral model:</w:t>
      </w:r>
    </w:p>
    <w:p w:rsidR="00DD2522" w:rsidRPr="003F69EF" w:rsidRDefault="00DD2522" w:rsidP="00DD2522">
      <w:pPr>
        <w:numPr>
          <w:ilvl w:val="0"/>
          <w:numId w:val="12"/>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Can be a costly model to use.</w:t>
      </w:r>
    </w:p>
    <w:p w:rsidR="00DD2522" w:rsidRPr="003F69EF" w:rsidRDefault="00DD2522" w:rsidP="00DD2522">
      <w:pPr>
        <w:numPr>
          <w:ilvl w:val="0"/>
          <w:numId w:val="12"/>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Risk analysis requires highly specific expertise.</w:t>
      </w:r>
    </w:p>
    <w:p w:rsidR="00DD2522" w:rsidRPr="003F69EF" w:rsidRDefault="00DD2522" w:rsidP="00DD2522">
      <w:pPr>
        <w:numPr>
          <w:ilvl w:val="0"/>
          <w:numId w:val="12"/>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Project’s success is highly dependent on the risk analysis phase.</w:t>
      </w:r>
    </w:p>
    <w:p w:rsidR="00DD2522" w:rsidRPr="003F69EF" w:rsidRDefault="00DD2522" w:rsidP="00DD2522">
      <w:pPr>
        <w:numPr>
          <w:ilvl w:val="0"/>
          <w:numId w:val="12"/>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Doesn’t work well for smaller projects.</w:t>
      </w:r>
    </w:p>
    <w:p w:rsidR="00DD2522" w:rsidRPr="003F69EF" w:rsidRDefault="00DD2522" w:rsidP="00DD2522">
      <w:p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b/>
          <w:bCs/>
          <w:sz w:val="26"/>
          <w:szCs w:val="26"/>
        </w:rPr>
        <w:t> When to use Spiral model:</w:t>
      </w:r>
    </w:p>
    <w:p w:rsidR="00DD2522" w:rsidRPr="003F69EF" w:rsidRDefault="00DD2522" w:rsidP="00DD2522">
      <w:pPr>
        <w:numPr>
          <w:ilvl w:val="0"/>
          <w:numId w:val="13"/>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When costs and risk evaluation is important</w:t>
      </w:r>
    </w:p>
    <w:p w:rsidR="00DD2522" w:rsidRPr="003F69EF" w:rsidRDefault="00DD2522" w:rsidP="00DD2522">
      <w:pPr>
        <w:numPr>
          <w:ilvl w:val="0"/>
          <w:numId w:val="13"/>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For medium to high-risk projects</w:t>
      </w:r>
    </w:p>
    <w:p w:rsidR="00DD2522" w:rsidRPr="003F69EF" w:rsidRDefault="00DD2522" w:rsidP="00DD2522">
      <w:pPr>
        <w:numPr>
          <w:ilvl w:val="0"/>
          <w:numId w:val="13"/>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Long-term project commitment unwise because of potential changes to economic priorities</w:t>
      </w:r>
    </w:p>
    <w:p w:rsidR="00DD2522" w:rsidRPr="003F69EF" w:rsidRDefault="00DD2522" w:rsidP="00DD2522">
      <w:pPr>
        <w:numPr>
          <w:ilvl w:val="0"/>
          <w:numId w:val="13"/>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Requirements are complex</w:t>
      </w:r>
    </w:p>
    <w:p w:rsidR="00DD2522" w:rsidRPr="003F69EF" w:rsidRDefault="00DD2522" w:rsidP="00DD2522">
      <w:pPr>
        <w:numPr>
          <w:ilvl w:val="0"/>
          <w:numId w:val="13"/>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New product line</w:t>
      </w:r>
      <w:r w:rsidR="00437E1F">
        <w:rPr>
          <w:rFonts w:asciiTheme="majorHAnsi" w:eastAsia="Times New Roman" w:hAnsiTheme="majorHAnsi" w:cs="Times New Roman"/>
          <w:sz w:val="26"/>
          <w:szCs w:val="26"/>
        </w:rPr>
        <w:t>.</w:t>
      </w:r>
    </w:p>
    <w:p w:rsidR="003462C6" w:rsidRDefault="00DD2522" w:rsidP="00DD2522">
      <w:pPr>
        <w:numPr>
          <w:ilvl w:val="0"/>
          <w:numId w:val="13"/>
        </w:numPr>
        <w:spacing w:before="100" w:beforeAutospacing="1" w:after="100" w:afterAutospacing="1" w:line="360" w:lineRule="auto"/>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Significant changes are expected (research and exploration)</w:t>
      </w:r>
      <w:r w:rsidR="00042821">
        <w:rPr>
          <w:rFonts w:asciiTheme="majorHAnsi" w:eastAsia="Times New Roman" w:hAnsiTheme="majorHAnsi" w:cs="Times New Roman"/>
          <w:sz w:val="26"/>
          <w:szCs w:val="26"/>
        </w:rPr>
        <w:t>.</w:t>
      </w:r>
    </w:p>
    <w:p w:rsidR="003462C6" w:rsidRDefault="003462C6" w:rsidP="003462C6">
      <w:pPr>
        <w:spacing w:before="100" w:beforeAutospacing="1" w:after="100" w:afterAutospacing="1" w:line="360" w:lineRule="auto"/>
        <w:ind w:left="720"/>
        <w:jc w:val="both"/>
        <w:rPr>
          <w:rFonts w:asciiTheme="majorHAnsi" w:eastAsia="Times New Roman" w:hAnsiTheme="majorHAnsi" w:cs="Times New Roman"/>
          <w:sz w:val="26"/>
          <w:szCs w:val="26"/>
        </w:rPr>
      </w:pPr>
    </w:p>
    <w:p w:rsidR="003462C6" w:rsidRDefault="003462C6" w:rsidP="003462C6">
      <w:pPr>
        <w:spacing w:before="100" w:beforeAutospacing="1" w:after="100" w:afterAutospacing="1" w:line="360" w:lineRule="auto"/>
        <w:ind w:left="720"/>
        <w:jc w:val="both"/>
        <w:rPr>
          <w:rFonts w:asciiTheme="majorHAnsi" w:eastAsia="Times New Roman" w:hAnsiTheme="majorHAnsi" w:cs="Times New Roman"/>
          <w:sz w:val="26"/>
          <w:szCs w:val="26"/>
        </w:rPr>
      </w:pPr>
    </w:p>
    <w:p w:rsidR="003462C6" w:rsidRDefault="003462C6" w:rsidP="003462C6">
      <w:pPr>
        <w:spacing w:before="100" w:beforeAutospacing="1" w:after="100" w:afterAutospacing="1" w:line="360" w:lineRule="auto"/>
        <w:ind w:left="720"/>
        <w:jc w:val="both"/>
        <w:rPr>
          <w:rFonts w:asciiTheme="majorHAnsi" w:eastAsia="Times New Roman" w:hAnsiTheme="majorHAnsi" w:cs="Times New Roman"/>
          <w:sz w:val="26"/>
          <w:szCs w:val="26"/>
        </w:rPr>
      </w:pPr>
    </w:p>
    <w:p w:rsidR="003462C6" w:rsidRDefault="003462C6" w:rsidP="003462C6">
      <w:pPr>
        <w:spacing w:before="100" w:beforeAutospacing="1" w:after="100" w:afterAutospacing="1" w:line="360" w:lineRule="auto"/>
        <w:ind w:left="720"/>
        <w:jc w:val="both"/>
        <w:rPr>
          <w:rFonts w:asciiTheme="majorHAnsi" w:eastAsia="Times New Roman" w:hAnsiTheme="majorHAnsi" w:cs="Times New Roman"/>
          <w:sz w:val="26"/>
          <w:szCs w:val="26"/>
        </w:rPr>
      </w:pPr>
    </w:p>
    <w:p w:rsidR="003462C6" w:rsidRDefault="003462C6" w:rsidP="003462C6">
      <w:pPr>
        <w:spacing w:before="100" w:beforeAutospacing="1" w:after="100" w:afterAutospacing="1" w:line="360" w:lineRule="auto"/>
        <w:ind w:left="720"/>
        <w:jc w:val="both"/>
        <w:rPr>
          <w:rFonts w:asciiTheme="majorHAnsi" w:eastAsia="Times New Roman" w:hAnsiTheme="majorHAnsi" w:cs="Times New Roman"/>
          <w:sz w:val="26"/>
          <w:szCs w:val="26"/>
        </w:rPr>
      </w:pPr>
    </w:p>
    <w:p w:rsidR="003462C6" w:rsidRDefault="003462C6" w:rsidP="003462C6">
      <w:pPr>
        <w:spacing w:before="100" w:beforeAutospacing="1" w:after="100" w:afterAutospacing="1" w:line="360" w:lineRule="auto"/>
        <w:ind w:left="720"/>
        <w:jc w:val="both"/>
        <w:rPr>
          <w:rFonts w:asciiTheme="majorHAnsi" w:eastAsia="Times New Roman" w:hAnsiTheme="majorHAnsi" w:cs="Times New Roman"/>
          <w:sz w:val="26"/>
          <w:szCs w:val="26"/>
        </w:rPr>
      </w:pPr>
    </w:p>
    <w:p w:rsidR="003462C6" w:rsidRDefault="003462C6" w:rsidP="003462C6">
      <w:pPr>
        <w:spacing w:before="100" w:beforeAutospacing="1" w:after="100" w:afterAutospacing="1" w:line="360" w:lineRule="auto"/>
        <w:ind w:left="720"/>
        <w:jc w:val="both"/>
        <w:rPr>
          <w:rFonts w:asciiTheme="majorHAnsi" w:eastAsia="Times New Roman" w:hAnsiTheme="majorHAnsi" w:cs="Times New Roman"/>
          <w:sz w:val="26"/>
          <w:szCs w:val="26"/>
        </w:rPr>
      </w:pPr>
    </w:p>
    <w:p w:rsidR="00DD2522" w:rsidRPr="003F69EF" w:rsidRDefault="00DD2522" w:rsidP="003462C6">
      <w:pPr>
        <w:spacing w:before="100" w:beforeAutospacing="1" w:after="100" w:afterAutospacing="1" w:line="360" w:lineRule="auto"/>
        <w:ind w:left="720"/>
        <w:jc w:val="both"/>
        <w:rPr>
          <w:rFonts w:asciiTheme="majorHAnsi" w:eastAsia="Times New Roman" w:hAnsiTheme="majorHAnsi" w:cs="Times New Roman"/>
          <w:sz w:val="26"/>
          <w:szCs w:val="26"/>
        </w:rPr>
      </w:pPr>
      <w:r w:rsidRPr="003F69EF">
        <w:rPr>
          <w:rFonts w:asciiTheme="majorHAnsi" w:eastAsia="Times New Roman" w:hAnsiTheme="majorHAnsi" w:cs="Times New Roman"/>
          <w:sz w:val="26"/>
          <w:szCs w:val="26"/>
        </w:rPr>
        <w:t xml:space="preserve">                                                                                                                                                                                                                                                                                                                                                                                                                                                                          </w:t>
      </w:r>
    </w:p>
    <w:p w:rsidR="003462C6" w:rsidRPr="009A47FB" w:rsidRDefault="003462C6" w:rsidP="003462C6">
      <w:pPr>
        <w:ind w:firstLine="720"/>
        <w:rPr>
          <w:rFonts w:ascii="Verdana" w:hAnsi="Verdana"/>
          <w:sz w:val="28"/>
          <w:szCs w:val="28"/>
        </w:rPr>
      </w:pPr>
      <w:r>
        <w:rPr>
          <w:sz w:val="24"/>
          <w:szCs w:val="24"/>
        </w:rPr>
        <w:t xml:space="preserve">                                               </w:t>
      </w:r>
      <w:r w:rsidRPr="009A47FB">
        <w:rPr>
          <w:rFonts w:ascii="Verdana" w:hAnsi="Verdana"/>
          <w:sz w:val="28"/>
          <w:szCs w:val="28"/>
        </w:rPr>
        <w:t xml:space="preserve">MVC ARCHITECTURE </w:t>
      </w:r>
    </w:p>
    <w:p w:rsidR="003462C6" w:rsidRDefault="003462C6" w:rsidP="003462C6">
      <w:pPr>
        <w:rPr>
          <w:sz w:val="24"/>
          <w:szCs w:val="24"/>
        </w:rPr>
      </w:pPr>
    </w:p>
    <w:p w:rsidR="003462C6" w:rsidRDefault="003462C6" w:rsidP="003462C6">
      <w:pPr>
        <w:rPr>
          <w:sz w:val="24"/>
          <w:szCs w:val="24"/>
        </w:rPr>
      </w:pPr>
    </w:p>
    <w:p w:rsidR="003462C6" w:rsidRPr="004A038F" w:rsidRDefault="00B942B4" w:rsidP="003462C6">
      <w:pPr>
        <w:rPr>
          <w:sz w:val="24"/>
          <w:szCs w:val="24"/>
        </w:rPr>
      </w:pPr>
      <w:r>
        <w:rPr>
          <w:noProof/>
          <w:sz w:val="24"/>
          <w:szCs w:val="24"/>
        </w:rPr>
        <w:pict>
          <v:shape id="_x0000_s1143" type="#_x0000_t32" style="position:absolute;margin-left:64.15pt;margin-top:210.5pt;width:.05pt;height:.05pt;z-index:251705344" o:connectortype="straight"/>
        </w:pict>
      </w:r>
      <w:r w:rsidR="003462C6" w:rsidRPr="004A038F">
        <w:rPr>
          <w:sz w:val="24"/>
          <w:szCs w:val="24"/>
        </w:rPr>
        <w:t>USER</w:t>
      </w:r>
      <w:r w:rsidR="003462C6" w:rsidRPr="004A038F">
        <w:rPr>
          <w:sz w:val="24"/>
          <w:szCs w:val="24"/>
        </w:rPr>
        <w:tab/>
      </w:r>
      <w:r w:rsidR="003462C6" w:rsidRPr="004A038F">
        <w:rPr>
          <w:sz w:val="24"/>
          <w:szCs w:val="24"/>
        </w:rPr>
        <w:tab/>
      </w:r>
      <w:r w:rsidR="003462C6" w:rsidRPr="004A038F">
        <w:rPr>
          <w:sz w:val="24"/>
          <w:szCs w:val="24"/>
        </w:rPr>
        <w:tab/>
        <w:t xml:space="preserve">VIEW </w:t>
      </w:r>
      <w:r w:rsidR="003462C6" w:rsidRPr="004A038F">
        <w:rPr>
          <w:sz w:val="24"/>
          <w:szCs w:val="24"/>
        </w:rPr>
        <w:tab/>
      </w:r>
      <w:r w:rsidR="003462C6" w:rsidRPr="004A038F">
        <w:rPr>
          <w:sz w:val="24"/>
          <w:szCs w:val="24"/>
        </w:rPr>
        <w:tab/>
      </w:r>
      <w:r w:rsidR="003462C6" w:rsidRPr="004A038F">
        <w:rPr>
          <w:sz w:val="24"/>
          <w:szCs w:val="24"/>
        </w:rPr>
        <w:tab/>
      </w:r>
      <w:r w:rsidR="003462C6" w:rsidRPr="004A038F">
        <w:rPr>
          <w:sz w:val="24"/>
          <w:szCs w:val="24"/>
        </w:rPr>
        <w:tab/>
      </w:r>
      <w:r w:rsidR="003462C6" w:rsidRPr="004A038F">
        <w:rPr>
          <w:color w:val="632423" w:themeColor="accent2" w:themeShade="80"/>
          <w:sz w:val="24"/>
          <w:szCs w:val="24"/>
        </w:rPr>
        <w:t>CONTROLLER</w:t>
      </w:r>
      <w:r w:rsidR="003462C6" w:rsidRPr="004A038F">
        <w:rPr>
          <w:sz w:val="24"/>
          <w:szCs w:val="24"/>
        </w:rPr>
        <w:tab/>
      </w:r>
      <w:r w:rsidR="003462C6" w:rsidRPr="004A038F">
        <w:rPr>
          <w:sz w:val="24"/>
          <w:szCs w:val="24"/>
        </w:rPr>
        <w:tab/>
      </w:r>
      <w:r w:rsidR="003462C6" w:rsidRPr="004A038F">
        <w:rPr>
          <w:sz w:val="24"/>
          <w:szCs w:val="24"/>
        </w:rPr>
        <w:tab/>
        <w:t xml:space="preserve">       MODEL</w:t>
      </w:r>
    </w:p>
    <w:p w:rsidR="003462C6" w:rsidRDefault="003462C6" w:rsidP="003462C6"/>
    <w:p w:rsidR="003462C6" w:rsidRDefault="00B942B4" w:rsidP="003462C6">
      <w:pPr>
        <w:ind w:firstLine="720"/>
      </w:pPr>
      <w:r>
        <w:rPr>
          <w:noProof/>
        </w:rPr>
        <w:pict>
          <v:shape id="_x0000_s1161" type="#_x0000_t32" style="position:absolute;left:0;text-align:left;margin-left:336.5pt;margin-top:67.3pt;width:37.8pt;height:0;z-index:251723776" o:connectortype="straight" strokecolor="#c0504d [3205]" strokeweight="2.5pt">
            <v:stroke endarrow="block"/>
            <v:shadow color="#868686"/>
          </v:shape>
        </w:pict>
      </w:r>
      <w:r>
        <w:rPr>
          <w:noProof/>
        </w:rPr>
        <w:pict>
          <v:shape id="_x0000_s1163" type="#_x0000_t32" style="position:absolute;left:0;text-align:left;margin-left:334.45pt;margin-top:141.6pt;width:39.85pt;height:0;flip:x;z-index:251725824" o:connectortype="straight" strokecolor="#c0504d [3205]" strokeweight="2.5pt">
            <v:stroke endarrow="block"/>
            <v:shadow color="#868686"/>
          </v:shape>
        </w:pict>
      </w:r>
      <w:r>
        <w:rPr>
          <w:noProof/>
        </w:rPr>
        <w:pict>
          <v:shape id="_x0000_s1142" type="#_x0000_t32" style="position:absolute;left:0;text-align:left;margin-left:-7.05pt;margin-top:67.3pt;width:37.55pt;height:8.6pt;flip:y;z-index:251704320" o:connectortype="straight" strokecolor="#8064a2 [3207]" strokeweight="2.5pt">
            <v:shadow color="#868686"/>
          </v:shape>
        </w:pict>
      </w:r>
      <w:r>
        <w:rPr>
          <w:noProof/>
        </w:rPr>
        <w:pict>
          <v:oval id="_x0000_s1162" style="position:absolute;left:0;text-align:left;margin-left:392.1pt;margin-top:316.15pt;width:82.95pt;height:35.2pt;z-index:251724800" fillcolor="#b2a1c7 [1943]" strokecolor="#b2a1c7 [1943]" strokeweight="1pt">
            <v:fill color2="#e5dfec [663]" angle="-45" focus="-50%" type="gradient"/>
            <v:shadow on="t" type="perspective" color="#3f3151 [1607]" opacity=".5" offset="1pt" offset2="-3pt"/>
            <v:textbox style="mso-next-textbox:#_x0000_s1162">
              <w:txbxContent>
                <w:p w:rsidR="00F02BD2" w:rsidRDefault="00F02BD2" w:rsidP="003462C6">
                  <w:r>
                    <w:t>DATABASE</w:t>
                  </w:r>
                </w:p>
              </w:txbxContent>
            </v:textbox>
          </v:oval>
        </w:pict>
      </w:r>
      <w:r>
        <w:rPr>
          <w:noProof/>
        </w:rPr>
        <w:pict>
          <v:shape id="_x0000_s1160" type="#_x0000_t32" style="position:absolute;left:0;text-align:left;margin-left:278.6pt;margin-top:81.65pt;width:.05pt;height:42pt;z-index:251722752" o:connectortype="straight" strokecolor="#c0504d [3205]" strokeweight="2.5pt">
            <v:stroke startarrow="block" endarrow="block"/>
            <v:shadow color="#868686"/>
          </v:shape>
        </w:pict>
      </w:r>
      <w:r>
        <w:rPr>
          <w:noProof/>
        </w:rPr>
        <w:pict>
          <v:shape id="_x0000_s1159" type="#_x0000_t32" style="position:absolute;left:0;text-align:left;margin-left:156.8pt;margin-top:141.6pt;width:88.45pt;height:0;flip:x;z-index:251721728" o:connectortype="straight" strokecolor="#c0504d [3205]" strokeweight="2.5pt">
            <v:stroke endarrow="block"/>
            <v:shadow color="#868686"/>
          </v:shape>
        </w:pict>
      </w:r>
      <w:r>
        <w:rPr>
          <w:noProof/>
        </w:rPr>
        <w:pict>
          <v:shape id="_x0000_s1158" type="#_x0000_t32" style="position:absolute;left:0;text-align:left;margin-left:151.05pt;margin-top:60.25pt;width:87.65pt;height:0;z-index:251720704" o:connectortype="straight" strokecolor="#c0504d [3205]" strokeweight="2.5pt">
            <v:stroke endarrow="block"/>
            <v:shadow color="#868686"/>
          </v:shape>
        </w:pict>
      </w:r>
      <w:r>
        <w:rPr>
          <w:noProof/>
        </w:rPr>
        <w:pict>
          <v:oval id="_x0000_s1157" style="position:absolute;left:0;text-align:left;margin-left:385.05pt;margin-top:123.65pt;width:90pt;height:42.25pt;z-index:251719680" fillcolor="white [3201]" strokecolor="#d99594 [1941]" strokeweight="1pt">
            <v:fill color2="#e5b8b7 [1301]" focusposition="1" focussize="" focus="100%" type="gradient"/>
            <v:shadow on="t" type="perspective" color="#622423 [1605]" opacity=".5" offset="1pt" offset2="-3pt"/>
            <v:textbox style="mso-next-textbox:#_x0000_s1157">
              <w:txbxContent>
                <w:p w:rsidR="00F02BD2" w:rsidRPr="00412393" w:rsidRDefault="00F02BD2" w:rsidP="003462C6">
                  <w:pPr>
                    <w:rPr>
                      <w:b/>
                    </w:rPr>
                  </w:pPr>
                  <w:r>
                    <w:rPr>
                      <w:b/>
                    </w:rPr>
                    <w:t>HIBERNATE</w:t>
                  </w:r>
                </w:p>
                <w:p w:rsidR="00F02BD2" w:rsidRDefault="00F02BD2" w:rsidP="003462C6">
                  <w:pPr>
                    <w:jc w:val="center"/>
                  </w:pPr>
                </w:p>
              </w:txbxContent>
            </v:textbox>
          </v:oval>
        </w:pict>
      </w:r>
      <w:r>
        <w:rPr>
          <w:noProof/>
        </w:rPr>
        <w:pict>
          <v:oval id="_x0000_s1156" style="position:absolute;left:0;text-align:left;margin-left:395.3pt;margin-top:48pt;width:63.4pt;height:33.65pt;z-index:251718656" fillcolor="white [3201]" strokecolor="#d99594 [1941]" strokeweight="1pt">
            <v:fill color2="#e5b8b7 [1301]" focusposition="1" focussize="" focus="100%" type="gradient"/>
            <v:shadow on="t" type="perspective" color="#622423 [1605]" opacity=".5" offset="1pt" offset2="-3pt"/>
            <v:textbox style="mso-next-textbox:#_x0000_s1156">
              <w:txbxContent>
                <w:p w:rsidR="00F02BD2" w:rsidRPr="00412393" w:rsidRDefault="00F02BD2" w:rsidP="003462C6">
                  <w:pPr>
                    <w:jc w:val="center"/>
                    <w:rPr>
                      <w:b/>
                    </w:rPr>
                  </w:pPr>
                  <w:r>
                    <w:rPr>
                      <w:b/>
                    </w:rPr>
                    <w:t>JDBC</w:t>
                  </w:r>
                </w:p>
                <w:p w:rsidR="00F02BD2" w:rsidRDefault="00F02BD2" w:rsidP="003462C6">
                  <w:pPr>
                    <w:jc w:val="center"/>
                  </w:pPr>
                </w:p>
              </w:txbxContent>
            </v:textbox>
          </v:oval>
        </w:pict>
      </w:r>
      <w:r>
        <w:rPr>
          <w:noProof/>
        </w:rPr>
        <w:pict>
          <v:oval id="_x0000_s1154" style="position:absolute;left:0;text-align:left;margin-left:238.7pt;margin-top:48pt;width:75.9pt;height:33.65pt;z-index:251716608" fillcolor="white [3201]" strokecolor="#d99594 [1941]" strokeweight="1pt">
            <v:fill color2="#e5b8b7 [1301]" focusposition="1" focussize="" focus="100%" type="gradient"/>
            <v:shadow on="t" type="perspective" color="#622423 [1605]" opacity=".5" offset="1pt" offset2="-3pt"/>
            <v:textbox style="mso-next-textbox:#_x0000_s1154">
              <w:txbxContent>
                <w:p w:rsidR="00F02BD2" w:rsidRPr="00412393" w:rsidRDefault="00F02BD2" w:rsidP="003462C6">
                  <w:pPr>
                    <w:jc w:val="center"/>
                    <w:rPr>
                      <w:b/>
                    </w:rPr>
                  </w:pPr>
                  <w:r>
                    <w:rPr>
                      <w:b/>
                    </w:rPr>
                    <w:t>SERVLET</w:t>
                  </w:r>
                </w:p>
                <w:p w:rsidR="00F02BD2" w:rsidRDefault="00F02BD2" w:rsidP="003462C6">
                  <w:pPr>
                    <w:jc w:val="center"/>
                  </w:pPr>
                </w:p>
              </w:txbxContent>
            </v:textbox>
          </v:oval>
        </w:pict>
      </w:r>
      <w:r>
        <w:rPr>
          <w:noProof/>
        </w:rPr>
        <w:pict>
          <v:oval id="_x0000_s1155" style="position:absolute;left:0;text-align:left;margin-left:245.25pt;margin-top:123.65pt;width:63.4pt;height:33.65pt;z-index:251717632" fillcolor="white [3201]" strokecolor="#d99594 [1941]" strokeweight="1pt">
            <v:fill color2="#e5b8b7 [1301]" focusposition="1" focussize="" focus="100%" type="gradient"/>
            <v:shadow on="t" type="perspective" color="#622423 [1605]" opacity=".5" offset="1pt" offset2="-3pt"/>
            <v:textbox style="mso-next-textbox:#_x0000_s1155">
              <w:txbxContent>
                <w:p w:rsidR="00F02BD2" w:rsidRPr="00412393" w:rsidRDefault="00F02BD2" w:rsidP="003462C6">
                  <w:pPr>
                    <w:jc w:val="center"/>
                    <w:rPr>
                      <w:b/>
                    </w:rPr>
                  </w:pPr>
                  <w:r>
                    <w:rPr>
                      <w:b/>
                    </w:rPr>
                    <w:t>JSP</w:t>
                  </w:r>
                </w:p>
                <w:p w:rsidR="00F02BD2" w:rsidRDefault="00F02BD2" w:rsidP="003462C6">
                  <w:pPr>
                    <w:jc w:val="center"/>
                  </w:pPr>
                </w:p>
              </w:txbxContent>
            </v:textbox>
          </v:oval>
        </w:pict>
      </w:r>
      <w:r>
        <w:rPr>
          <w:noProof/>
        </w:rPr>
        <w:pict>
          <v:oval id="_x0000_s1153" style="position:absolute;left:0;text-align:left;margin-left:82.95pt;margin-top:123.65pt;width:73.85pt;height:33.65pt;z-index:251715584" fillcolor="white [3201]" strokecolor="#d99594 [1941]" strokeweight="1pt">
            <v:fill color2="#e5b8b7 [1301]" focusposition="1" focussize="" focus="100%" type="gradient"/>
            <v:shadow on="t" type="perspective" color="#622423 [1605]" opacity=".5" offset="1pt" offset2="-3pt"/>
            <v:textbox style="mso-next-textbox:#_x0000_s1153">
              <w:txbxContent>
                <w:p w:rsidR="00F02BD2" w:rsidRPr="00412393" w:rsidRDefault="00F02BD2" w:rsidP="003462C6">
                  <w:pPr>
                    <w:jc w:val="center"/>
                    <w:rPr>
                      <w:b/>
                    </w:rPr>
                  </w:pPr>
                  <w:r>
                    <w:rPr>
                      <w:b/>
                    </w:rPr>
                    <w:t>REPORTSS</w:t>
                  </w:r>
                </w:p>
                <w:p w:rsidR="00F02BD2" w:rsidRDefault="00F02BD2" w:rsidP="003462C6">
                  <w:pPr>
                    <w:jc w:val="center"/>
                  </w:pPr>
                </w:p>
              </w:txbxContent>
            </v:textbox>
          </v:oval>
        </w:pict>
      </w:r>
      <w:r>
        <w:rPr>
          <w:noProof/>
        </w:rPr>
        <w:pict>
          <v:oval id="_x0000_s1152" style="position:absolute;left:0;text-align:left;margin-left:87.65pt;margin-top:42.25pt;width:63.4pt;height:33.65pt;z-index:251714560" fillcolor="white [3201]" strokecolor="#d99594 [1941]" strokeweight="1pt">
            <v:fill color2="#e5b8b7 [1301]" focusposition="1" focussize="" focus="100%" type="gradient"/>
            <v:shadow on="t" type="perspective" color="#622423 [1605]" opacity=".5" offset="1pt" offset2="-3pt"/>
            <v:textbox style="mso-next-textbox:#_x0000_s1152">
              <w:txbxContent>
                <w:p w:rsidR="00F02BD2" w:rsidRPr="00412393" w:rsidRDefault="00F02BD2" w:rsidP="003462C6">
                  <w:pPr>
                    <w:jc w:val="center"/>
                    <w:rPr>
                      <w:b/>
                    </w:rPr>
                  </w:pPr>
                  <w:r w:rsidRPr="00412393">
                    <w:rPr>
                      <w:b/>
                    </w:rPr>
                    <w:t>GUI</w:t>
                  </w:r>
                </w:p>
                <w:p w:rsidR="00F02BD2" w:rsidRDefault="00F02BD2" w:rsidP="003462C6">
                  <w:pPr>
                    <w:jc w:val="center"/>
                  </w:pPr>
                </w:p>
              </w:txbxContent>
            </v:textbox>
          </v:oval>
        </w:pict>
      </w:r>
      <w:r>
        <w:rPr>
          <w:noProof/>
        </w:rPr>
        <w:pict>
          <v:rect id="_x0000_s1149" style="position:absolute;left:0;text-align:left;margin-left:222.25pt;margin-top:12.5pt;width:114.25pt;height:194.1pt;z-index:251711488" fillcolor="#fabf8f [1945]" strokecolor="#f79646 [3209]" strokeweight="1pt">
            <v:fill color2="#f79646 [3209]" focus="50%" type="gradient"/>
            <v:shadow on="t" type="perspective" color="#974706 [1609]" offset="1pt" offset2="-3pt"/>
          </v:rect>
        </w:pict>
      </w:r>
      <w:r>
        <w:rPr>
          <w:noProof/>
        </w:rPr>
        <w:pict>
          <v:rect id="_x0000_s1148" style="position:absolute;left:0;text-align:left;margin-left:69.65pt;margin-top:12.5pt;width:109.55pt;height:194.1pt;z-index:251710464" fillcolor="#9bbb59 [3206]" strokecolor="#f2f2f2 [3041]" strokeweight="1pt">
            <v:fill color2="#4e6128 [1606]" angle="-135" focusposition="1" focussize="" focus="100%" type="gradient"/>
            <v:shadow on="t" type="perspective" color="#d6e3bc [1302]" opacity=".5" origin=",.5" offset="0,0" matrix=",-56756f,,.5"/>
          </v:rect>
        </w:pict>
      </w:r>
      <w:r>
        <w:rPr>
          <w:noProof/>
        </w:rPr>
        <w:pict>
          <v:shape id="_x0000_s1147" type="#_x0000_t32" style="position:absolute;left:0;text-align:left;margin-left:36.55pt;margin-top:108.75pt;width:19.05pt;height:14.9pt;z-index:251709440" o:connectortype="straight" strokecolor="#c0504d [3205]" strokeweight="2.5pt">
            <v:shadow color="#868686"/>
          </v:shape>
        </w:pict>
      </w:r>
      <w:r>
        <w:rPr>
          <w:noProof/>
        </w:rPr>
        <w:pict>
          <v:shape id="_x0000_s1146" type="#_x0000_t32" style="position:absolute;left:0;text-align:left;margin-left:30.5pt;margin-top:89.15pt;width:25.1pt;height:15.35pt;z-index:251708416" o:connectortype="straight" strokecolor="#c0504d [3205]" strokeweight="2.5pt">
            <v:shadow color="#868686"/>
          </v:shape>
        </w:pict>
      </w:r>
      <w:r>
        <w:rPr>
          <w:noProof/>
        </w:rPr>
        <w:pict>
          <v:shape id="_x0000_s1145" type="#_x0000_t32" style="position:absolute;left:0;text-align:left;margin-left:-7.05pt;margin-top:108.7pt;width:43.6pt;height:.05pt;flip:y;z-index:251707392" o:connectortype="straight" strokecolor="#c0504d [3205]" strokeweight="2.5pt">
            <v:shadow color="#868686"/>
          </v:shape>
        </w:pict>
      </w:r>
      <w:r>
        <w:rPr>
          <w:noProof/>
        </w:rPr>
        <w:pict>
          <v:shape id="_x0000_s1144" type="#_x0000_t32" style="position:absolute;left:0;text-align:left;margin-left:-7.05pt;margin-top:89.15pt;width:37.55pt;height:19.55pt;flip:x;z-index:251706368" o:connectortype="straight" strokecolor="#c0504d [3205]" strokeweight="2.5pt">
            <v:shadow color="#868686"/>
          </v:shape>
        </w:pict>
      </w:r>
      <w:r>
        <w:rPr>
          <w:noProof/>
        </w:rPr>
        <w:pict>
          <v:shape id="_x0000_s1141" type="#_x0000_t32" style="position:absolute;left:0;text-align:left;margin-left:-7.05pt;margin-top:67.3pt;width:0;height:39.9pt;z-index:251703296" o:connectortype="straight" strokecolor="#8064a2 [3207]" strokeweight="2.5pt">
            <v:shadow color="#868686"/>
          </v:shape>
        </w:pict>
      </w:r>
      <w:r>
        <w:rPr>
          <w:noProof/>
        </w:rPr>
        <w:pict>
          <v:oval id="_x0000_s1140" style="position:absolute;left:0;text-align:left;margin-left:-20.4pt;margin-top:31.25pt;width:25.05pt;height:34.45pt;z-index:251702272" fillcolor="#4f81bd [3204]" strokecolor="#f2f2f2 [3041]" strokeweight="3pt">
            <v:shadow on="t" type="perspective" color="#243f60 [1604]" opacity=".5" offset="1pt" offset2="-1pt"/>
          </v:oval>
        </w:pict>
      </w:r>
      <w:r>
        <w:rPr>
          <w:noProof/>
        </w:rPr>
        <w:pict>
          <v:rect id="_x0000_s1150" style="position:absolute;left:0;text-align:left;margin-left:374.3pt;margin-top:12.5pt;width:114.25pt;height:187.8pt;z-index:251712512" fillcolor="#95b3d7 [1940]" strokecolor="#4f81bd [3204]" strokeweight="1pt">
            <v:fill color2="#4f81bd [3204]" focus="50%" type="gradient"/>
            <v:shadow on="t" type="perspective" color="#243f60 [1604]" offset="1pt" offset2="-3pt"/>
          </v:rect>
        </w:pict>
      </w:r>
    </w:p>
    <w:p w:rsidR="003462C6" w:rsidRPr="009A47FB" w:rsidRDefault="003462C6" w:rsidP="00E03764">
      <w:pPr>
        <w:pStyle w:val="Heading2"/>
      </w:pPr>
    </w:p>
    <w:p w:rsidR="003462C6" w:rsidRPr="009A47FB" w:rsidRDefault="003462C6" w:rsidP="003462C6"/>
    <w:p w:rsidR="003462C6" w:rsidRPr="009A47FB" w:rsidRDefault="003462C6" w:rsidP="003462C6"/>
    <w:p w:rsidR="003462C6" w:rsidRPr="009A47FB" w:rsidRDefault="003462C6" w:rsidP="003462C6"/>
    <w:p w:rsidR="003462C6" w:rsidRPr="009A47FB" w:rsidRDefault="003462C6" w:rsidP="003462C6"/>
    <w:p w:rsidR="003462C6" w:rsidRPr="009A47FB" w:rsidRDefault="003462C6" w:rsidP="003462C6"/>
    <w:p w:rsidR="003462C6" w:rsidRPr="009A47FB" w:rsidRDefault="00B942B4" w:rsidP="003462C6">
      <w:r w:rsidRPr="00B942B4">
        <w:rPr>
          <w:rFonts w:ascii="Verdana" w:hAnsi="Verdana"/>
          <w:noProof/>
          <w:sz w:val="28"/>
          <w:szCs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65" type="#_x0000_t67" style="position:absolute;margin-left:446.1pt;margin-top:22.2pt;width:12.6pt;height:60.15pt;z-index:251727872"/>
        </w:pict>
      </w:r>
      <w:r w:rsidRPr="00B942B4">
        <w:rPr>
          <w:rFonts w:ascii="Verdana" w:hAnsi="Verdana"/>
          <w:noProof/>
          <w:sz w:val="28"/>
          <w:szCs w:val="28"/>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64" type="#_x0000_t68" style="position:absolute;margin-left:401.35pt;margin-top:22.2pt;width:14.2pt;height:60.15pt;z-index:251726848"/>
        </w:pict>
      </w:r>
    </w:p>
    <w:p w:rsidR="003462C6" w:rsidRPr="009A47FB" w:rsidRDefault="003462C6" w:rsidP="003462C6"/>
    <w:p w:rsidR="003462C6" w:rsidRPr="009A47FB" w:rsidRDefault="003462C6" w:rsidP="003462C6">
      <w:pPr>
        <w:tabs>
          <w:tab w:val="left" w:pos="7670"/>
        </w:tabs>
        <w:rPr>
          <w:rFonts w:ascii="Verdana" w:hAnsi="Verdana"/>
          <w:sz w:val="28"/>
          <w:szCs w:val="28"/>
        </w:rPr>
      </w:pPr>
      <w:r>
        <w:rPr>
          <w:rFonts w:ascii="Verdana" w:hAnsi="Verdana"/>
          <w:sz w:val="28"/>
          <w:szCs w:val="28"/>
        </w:rPr>
        <w:tab/>
      </w:r>
    </w:p>
    <w:p w:rsidR="003462C6" w:rsidRPr="009A47FB" w:rsidRDefault="00B942B4" w:rsidP="003462C6">
      <w:pPr>
        <w:ind w:firstLine="720"/>
        <w:rPr>
          <w:rFonts w:ascii="Verdana" w:hAnsi="Verdana"/>
          <w:sz w:val="28"/>
          <w:szCs w:val="28"/>
        </w:rPr>
      </w:pPr>
      <w:r w:rsidRPr="00B942B4">
        <w:rPr>
          <w:noProof/>
        </w:rPr>
        <w:pict>
          <v:rect id="_x0000_s1151" style="position:absolute;left:0;text-align:left;margin-left:385.05pt;margin-top:1.9pt;width:96.25pt;height:124.4pt;z-index:251713536" fillcolor="#d99594 [1941]" strokecolor="#c0504d [3205]" strokeweight="1pt">
            <v:fill color2="#c0504d [3205]" focusposition=".5,.5" focussize="" focus="50%" type="gradient"/>
            <v:shadow on="t" type="perspective" color="#622423 [1605]" offset="1pt" offset2="-3pt"/>
            <v:textbox>
              <w:txbxContent>
                <w:p w:rsidR="00F02BD2" w:rsidRDefault="00F02BD2" w:rsidP="003462C6"/>
              </w:txbxContent>
            </v:textbox>
          </v:rect>
        </w:pict>
      </w:r>
    </w:p>
    <w:p w:rsidR="003462C6" w:rsidRDefault="003462C6" w:rsidP="003462C6">
      <w:pPr>
        <w:rPr>
          <w:rFonts w:ascii="Times New Roman" w:hAnsi="Times New Roman" w:cs="Times New Roman"/>
          <w:sz w:val="28"/>
          <w:szCs w:val="28"/>
        </w:rPr>
      </w:pPr>
    </w:p>
    <w:p w:rsidR="003462C6" w:rsidRDefault="003462C6" w:rsidP="003462C6">
      <w:pPr>
        <w:rPr>
          <w:rFonts w:ascii="Times New Roman" w:hAnsi="Times New Roman" w:cs="Times New Roman"/>
          <w:sz w:val="28"/>
          <w:szCs w:val="28"/>
        </w:rPr>
      </w:pPr>
    </w:p>
    <w:p w:rsidR="003462C6" w:rsidRDefault="003462C6" w:rsidP="003462C6">
      <w:pPr>
        <w:rPr>
          <w:rFonts w:ascii="Times New Roman" w:hAnsi="Times New Roman" w:cs="Times New Roman"/>
          <w:sz w:val="28"/>
          <w:szCs w:val="28"/>
        </w:rPr>
      </w:pPr>
    </w:p>
    <w:p w:rsidR="003462C6" w:rsidRDefault="003462C6" w:rsidP="003462C6">
      <w:pPr>
        <w:rPr>
          <w:rFonts w:ascii="Times New Roman" w:hAnsi="Times New Roman" w:cs="Times New Roman"/>
          <w:sz w:val="28"/>
          <w:szCs w:val="28"/>
        </w:rPr>
      </w:pPr>
    </w:p>
    <w:p w:rsidR="003462C6" w:rsidRDefault="003462C6" w:rsidP="003462C6">
      <w:pPr>
        <w:rPr>
          <w:rFonts w:ascii="Times New Roman" w:hAnsi="Times New Roman" w:cs="Times New Roman"/>
          <w:sz w:val="28"/>
          <w:szCs w:val="28"/>
        </w:rPr>
      </w:pPr>
    </w:p>
    <w:p w:rsidR="00A07E52" w:rsidRDefault="00A07E52" w:rsidP="003462C6">
      <w:pPr>
        <w:rPr>
          <w:rFonts w:ascii="Times New Roman" w:hAnsi="Times New Roman" w:cs="Times New Roman"/>
          <w:sz w:val="28"/>
          <w:szCs w:val="28"/>
        </w:rPr>
      </w:pPr>
    </w:p>
    <w:p w:rsidR="00A07E52" w:rsidRDefault="00A07E52" w:rsidP="003462C6">
      <w:pPr>
        <w:rPr>
          <w:rFonts w:ascii="Times New Roman" w:hAnsi="Times New Roman" w:cs="Times New Roman"/>
          <w:sz w:val="28"/>
          <w:szCs w:val="28"/>
        </w:rPr>
      </w:pPr>
    </w:p>
    <w:p w:rsidR="003462C6" w:rsidRDefault="003462C6" w:rsidP="003462C6">
      <w:pPr>
        <w:rPr>
          <w:rFonts w:ascii="Times New Roman" w:hAnsi="Times New Roman" w:cs="Times New Roman"/>
          <w:sz w:val="28"/>
          <w:szCs w:val="28"/>
        </w:rPr>
      </w:pPr>
    </w:p>
    <w:p w:rsidR="00A07E52" w:rsidRDefault="00A07E52" w:rsidP="00A07E52">
      <w:pPr>
        <w:tabs>
          <w:tab w:val="left" w:pos="2041"/>
        </w:tabs>
        <w:rPr>
          <w:rFonts w:ascii="Times New Roman" w:hAnsi="Times New Roman" w:cs="Times New Roman"/>
          <w:sz w:val="28"/>
          <w:szCs w:val="28"/>
        </w:rPr>
      </w:pPr>
      <w:r>
        <w:rPr>
          <w:rFonts w:ascii="Times New Roman" w:hAnsi="Times New Roman" w:cs="Times New Roman"/>
          <w:sz w:val="28"/>
          <w:szCs w:val="28"/>
        </w:rPr>
        <w:tab/>
      </w:r>
      <w:r>
        <w:rPr>
          <w:rFonts w:ascii="Bookman Old Style" w:hAnsi="Bookman Old Style"/>
          <w:noProof/>
        </w:rPr>
        <w:drawing>
          <wp:inline distT="0" distB="0" distL="0" distR="0">
            <wp:extent cx="5303520" cy="42938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303520" cy="4293870"/>
                    </a:xfrm>
                    <a:prstGeom prst="rect">
                      <a:avLst/>
                    </a:prstGeom>
                    <a:noFill/>
                    <a:ln w="9525">
                      <a:noFill/>
                      <a:miter lim="800000"/>
                      <a:headEnd/>
                      <a:tailEnd/>
                    </a:ln>
                  </pic:spPr>
                </pic:pic>
              </a:graphicData>
            </a:graphic>
          </wp:inline>
        </w:drawing>
      </w:r>
    </w:p>
    <w:p w:rsidR="003462C6" w:rsidRDefault="003462C6" w:rsidP="003462C6">
      <w:pPr>
        <w:rPr>
          <w:rFonts w:ascii="Times New Roman" w:hAnsi="Times New Roman" w:cs="Times New Roman"/>
          <w:sz w:val="28"/>
          <w:szCs w:val="28"/>
        </w:rPr>
      </w:pPr>
      <w:r w:rsidRPr="00EC43D6">
        <w:rPr>
          <w:rFonts w:ascii="Times New Roman" w:hAnsi="Times New Roman" w:cs="Times New Roman"/>
          <w:sz w:val="28"/>
          <w:szCs w:val="28"/>
        </w:rPr>
        <w:t>The standard architecture for project design is MVC architecture.</w:t>
      </w:r>
    </w:p>
    <w:p w:rsidR="003462C6" w:rsidRDefault="003462C6" w:rsidP="003462C6">
      <w:pPr>
        <w:rPr>
          <w:rFonts w:ascii="Times New Roman" w:hAnsi="Times New Roman" w:cs="Times New Roman"/>
          <w:sz w:val="28"/>
          <w:szCs w:val="28"/>
        </w:rPr>
      </w:pPr>
      <w:r w:rsidRPr="00EC43D6">
        <w:rPr>
          <w:rFonts w:ascii="Times New Roman" w:hAnsi="Times New Roman" w:cs="Times New Roman"/>
          <w:sz w:val="28"/>
          <w:szCs w:val="28"/>
        </w:rPr>
        <w:t>The standard</w:t>
      </w:r>
      <w:r>
        <w:rPr>
          <w:rFonts w:ascii="Times New Roman" w:hAnsi="Times New Roman" w:cs="Times New Roman"/>
          <w:sz w:val="28"/>
          <w:szCs w:val="28"/>
        </w:rPr>
        <w:t xml:space="preserve"> architecture for project development is LC-RP</w:t>
      </w:r>
      <w:r w:rsidR="00784896">
        <w:rPr>
          <w:rFonts w:ascii="Times New Roman" w:hAnsi="Times New Roman" w:cs="Times New Roman"/>
          <w:sz w:val="28"/>
          <w:szCs w:val="28"/>
        </w:rPr>
        <w:t>(loosly coupled runtime polymorphysm)</w:t>
      </w:r>
      <w:r w:rsidRPr="00EC43D6">
        <w:rPr>
          <w:rFonts w:ascii="Times New Roman" w:hAnsi="Times New Roman" w:cs="Times New Roman"/>
          <w:sz w:val="28"/>
          <w:szCs w:val="28"/>
        </w:rPr>
        <w:t xml:space="preserve"> architecture.</w:t>
      </w:r>
    </w:p>
    <w:p w:rsidR="003462C6" w:rsidRDefault="003462C6" w:rsidP="003462C6">
      <w:pPr>
        <w:tabs>
          <w:tab w:val="center" w:pos="4680"/>
        </w:tabs>
        <w:rPr>
          <w:rFonts w:ascii="Times New Roman" w:hAnsi="Times New Roman" w:cs="Times New Roman"/>
          <w:sz w:val="28"/>
          <w:szCs w:val="28"/>
        </w:rPr>
      </w:pPr>
      <w:r>
        <w:rPr>
          <w:rFonts w:ascii="Times New Roman" w:hAnsi="Times New Roman" w:cs="Times New Roman"/>
          <w:sz w:val="28"/>
          <w:szCs w:val="28"/>
        </w:rPr>
        <w:t>MVC Definition:</w:t>
      </w:r>
      <w:r>
        <w:rPr>
          <w:rFonts w:ascii="Times New Roman" w:hAnsi="Times New Roman" w:cs="Times New Roman"/>
          <w:sz w:val="28"/>
          <w:szCs w:val="28"/>
        </w:rPr>
        <w:tab/>
      </w:r>
    </w:p>
    <w:p w:rsidR="003462C6" w:rsidRDefault="003462C6" w:rsidP="003462C6">
      <w:pPr>
        <w:rPr>
          <w:rFonts w:ascii="Times New Roman" w:hAnsi="Times New Roman" w:cs="Times New Roman"/>
          <w:sz w:val="28"/>
          <w:szCs w:val="28"/>
        </w:rPr>
      </w:pPr>
      <w:r>
        <w:rPr>
          <w:rFonts w:ascii="Times New Roman" w:hAnsi="Times New Roman" w:cs="Times New Roman"/>
          <w:sz w:val="28"/>
          <w:szCs w:val="28"/>
        </w:rPr>
        <w:t>It stands for Model View Controller.MVC is a standard architectural design pattern for developing World Wide Web apps.The central idea behind MVC is code reusability and separation of roles of code development.</w:t>
      </w:r>
    </w:p>
    <w:p w:rsidR="003462C6" w:rsidRDefault="003462C6" w:rsidP="003462C6">
      <w:pPr>
        <w:rPr>
          <w:rFonts w:ascii="Times New Roman" w:hAnsi="Times New Roman" w:cs="Times New Roman"/>
          <w:sz w:val="28"/>
          <w:szCs w:val="28"/>
        </w:rPr>
      </w:pPr>
      <w:r>
        <w:rPr>
          <w:rFonts w:ascii="Times New Roman" w:hAnsi="Times New Roman" w:cs="Times New Roman"/>
          <w:sz w:val="28"/>
          <w:szCs w:val="28"/>
        </w:rPr>
        <w:lastRenderedPageBreak/>
        <w:t>In every project development we find three types of applications.</w:t>
      </w:r>
    </w:p>
    <w:p w:rsidR="003462C6" w:rsidRDefault="003462C6" w:rsidP="003462C6">
      <w:pPr>
        <w:rPr>
          <w:rFonts w:ascii="Times New Roman" w:hAnsi="Times New Roman" w:cs="Times New Roman"/>
          <w:sz w:val="28"/>
          <w:szCs w:val="28"/>
        </w:rPr>
      </w:pPr>
      <w:r>
        <w:rPr>
          <w:rFonts w:ascii="Times New Roman" w:hAnsi="Times New Roman" w:cs="Times New Roman"/>
          <w:sz w:val="28"/>
          <w:szCs w:val="28"/>
        </w:rPr>
        <w:t>An application for</w:t>
      </w:r>
    </w:p>
    <w:p w:rsidR="003462C6" w:rsidRDefault="003462C6" w:rsidP="003462C6">
      <w:pPr>
        <w:rPr>
          <w:rFonts w:ascii="Times New Roman" w:hAnsi="Times New Roman" w:cs="Times New Roman"/>
          <w:sz w:val="28"/>
          <w:szCs w:val="28"/>
        </w:rPr>
      </w:pPr>
      <w:r>
        <w:rPr>
          <w:rFonts w:ascii="Times New Roman" w:hAnsi="Times New Roman" w:cs="Times New Roman"/>
          <w:sz w:val="28"/>
          <w:szCs w:val="28"/>
        </w:rPr>
        <w:t>1. Performing calculations and CRUD operations.</w:t>
      </w:r>
    </w:p>
    <w:p w:rsidR="003462C6" w:rsidRDefault="003462C6" w:rsidP="003462C6">
      <w:pPr>
        <w:rPr>
          <w:rFonts w:ascii="Times New Roman" w:hAnsi="Times New Roman" w:cs="Times New Roman"/>
          <w:sz w:val="28"/>
          <w:szCs w:val="28"/>
        </w:rPr>
      </w:pPr>
      <w:r>
        <w:rPr>
          <w:rFonts w:ascii="Times New Roman" w:hAnsi="Times New Roman" w:cs="Times New Roman"/>
          <w:sz w:val="28"/>
          <w:szCs w:val="28"/>
        </w:rPr>
        <w:t>2. Displaying GUI and Report.</w:t>
      </w:r>
    </w:p>
    <w:p w:rsidR="003462C6" w:rsidRDefault="003462C6" w:rsidP="003462C6">
      <w:pPr>
        <w:rPr>
          <w:rFonts w:ascii="Times New Roman" w:hAnsi="Times New Roman" w:cs="Times New Roman"/>
          <w:sz w:val="28"/>
          <w:szCs w:val="28"/>
        </w:rPr>
      </w:pPr>
      <w:r>
        <w:rPr>
          <w:rFonts w:ascii="Times New Roman" w:hAnsi="Times New Roman" w:cs="Times New Roman"/>
          <w:sz w:val="28"/>
          <w:szCs w:val="28"/>
        </w:rPr>
        <w:t>3. Integrating above applications.</w:t>
      </w:r>
    </w:p>
    <w:p w:rsidR="003462C6" w:rsidRDefault="003462C6" w:rsidP="003462C6">
      <w:pPr>
        <w:tabs>
          <w:tab w:val="right" w:pos="9360"/>
        </w:tabs>
        <w:rPr>
          <w:rFonts w:ascii="Times New Roman" w:hAnsi="Times New Roman" w:cs="Times New Roman"/>
          <w:sz w:val="28"/>
          <w:szCs w:val="28"/>
        </w:rPr>
      </w:pPr>
      <w:r>
        <w:rPr>
          <w:rFonts w:ascii="Times New Roman" w:hAnsi="Times New Roman" w:cs="Times New Roman"/>
          <w:sz w:val="28"/>
          <w:szCs w:val="28"/>
        </w:rPr>
        <w:t xml:space="preserve">So every project must be divided into three layers i.e., Model View Controller.  </w:t>
      </w:r>
      <w:r>
        <w:rPr>
          <w:rFonts w:ascii="Times New Roman" w:hAnsi="Times New Roman" w:cs="Times New Roman"/>
          <w:sz w:val="28"/>
          <w:szCs w:val="28"/>
        </w:rPr>
        <w:tab/>
      </w:r>
    </w:p>
    <w:p w:rsidR="003462C6" w:rsidRDefault="003462C6" w:rsidP="003462C6">
      <w:pPr>
        <w:rPr>
          <w:rFonts w:ascii="Times New Roman" w:hAnsi="Times New Roman" w:cs="Times New Roman"/>
          <w:sz w:val="28"/>
          <w:szCs w:val="28"/>
        </w:rPr>
      </w:pPr>
      <w:r>
        <w:rPr>
          <w:rFonts w:ascii="Times New Roman" w:hAnsi="Times New Roman" w:cs="Times New Roman"/>
          <w:sz w:val="28"/>
          <w:szCs w:val="28"/>
        </w:rPr>
        <w:t>Explanation:</w:t>
      </w:r>
    </w:p>
    <w:p w:rsidR="003462C6" w:rsidRDefault="003462C6" w:rsidP="003462C6">
      <w:pPr>
        <w:rPr>
          <w:rFonts w:ascii="Times New Roman" w:hAnsi="Times New Roman" w:cs="Times New Roman"/>
          <w:sz w:val="28"/>
          <w:szCs w:val="28"/>
        </w:rPr>
      </w:pPr>
      <w:r>
        <w:rPr>
          <w:rFonts w:ascii="Times New Roman" w:hAnsi="Times New Roman" w:cs="Times New Roman"/>
          <w:sz w:val="28"/>
          <w:szCs w:val="28"/>
        </w:rPr>
        <w:t>1. First end-user downloads GUI from server (i.e., .html file).</w:t>
      </w:r>
    </w:p>
    <w:p w:rsidR="003462C6" w:rsidRDefault="003462C6" w:rsidP="003462C6">
      <w:pPr>
        <w:rPr>
          <w:rFonts w:ascii="Times New Roman" w:hAnsi="Times New Roman" w:cs="Times New Roman"/>
          <w:sz w:val="28"/>
          <w:szCs w:val="28"/>
        </w:rPr>
      </w:pPr>
      <w:r>
        <w:rPr>
          <w:rFonts w:ascii="Times New Roman" w:hAnsi="Times New Roman" w:cs="Times New Roman"/>
          <w:sz w:val="28"/>
          <w:szCs w:val="28"/>
        </w:rPr>
        <w:t>2. Next, sends input to controller application (server) through that GUI.</w:t>
      </w:r>
    </w:p>
    <w:p w:rsidR="003462C6" w:rsidRDefault="003462C6" w:rsidP="003462C6">
      <w:pPr>
        <w:rPr>
          <w:rFonts w:ascii="Times New Roman" w:hAnsi="Times New Roman" w:cs="Times New Roman"/>
          <w:sz w:val="28"/>
          <w:szCs w:val="28"/>
        </w:rPr>
      </w:pPr>
      <w:r>
        <w:rPr>
          <w:rFonts w:ascii="Times New Roman" w:hAnsi="Times New Roman" w:cs="Times New Roman"/>
          <w:sz w:val="28"/>
          <w:szCs w:val="28"/>
        </w:rPr>
        <w:t>3. Then controller based on the request type calls Model (jdbc application).</w:t>
      </w:r>
    </w:p>
    <w:p w:rsidR="003462C6" w:rsidRDefault="003462C6" w:rsidP="003462C6">
      <w:pPr>
        <w:rPr>
          <w:rFonts w:ascii="Times New Roman" w:hAnsi="Times New Roman" w:cs="Times New Roman"/>
          <w:sz w:val="28"/>
          <w:szCs w:val="28"/>
        </w:rPr>
      </w:pPr>
      <w:r>
        <w:rPr>
          <w:rFonts w:ascii="Times New Roman" w:hAnsi="Times New Roman" w:cs="Times New Roman"/>
          <w:sz w:val="28"/>
          <w:szCs w:val="28"/>
        </w:rPr>
        <w:t>4. Then Model performs CRUD operations on DB, generates output, sends that output back to Controller.</w:t>
      </w:r>
    </w:p>
    <w:p w:rsidR="003462C6" w:rsidRDefault="003462C6" w:rsidP="003462C6">
      <w:pPr>
        <w:rPr>
          <w:rFonts w:ascii="Times New Roman" w:hAnsi="Times New Roman" w:cs="Times New Roman"/>
          <w:sz w:val="28"/>
          <w:szCs w:val="28"/>
        </w:rPr>
      </w:pPr>
      <w:r>
        <w:rPr>
          <w:rFonts w:ascii="Times New Roman" w:hAnsi="Times New Roman" w:cs="Times New Roman"/>
          <w:sz w:val="28"/>
          <w:szCs w:val="28"/>
        </w:rPr>
        <w:t>5Then Controller sends that output to report generation view application (jsp).</w:t>
      </w:r>
    </w:p>
    <w:p w:rsidR="003462C6" w:rsidRDefault="003462C6" w:rsidP="003462C6">
      <w:pPr>
        <w:rPr>
          <w:rFonts w:ascii="Times New Roman" w:hAnsi="Times New Roman" w:cs="Times New Roman"/>
          <w:sz w:val="28"/>
          <w:szCs w:val="28"/>
        </w:rPr>
      </w:pPr>
      <w:r>
        <w:rPr>
          <w:rFonts w:ascii="Times New Roman" w:hAnsi="Times New Roman" w:cs="Times New Roman"/>
          <w:sz w:val="28"/>
          <w:szCs w:val="28"/>
        </w:rPr>
        <w:t>6. Then Report view application (jsp) updates the Model gives output in the html template and sends that updated template back to Controller.</w:t>
      </w:r>
    </w:p>
    <w:p w:rsidR="003462C6" w:rsidRDefault="003462C6" w:rsidP="003462C6">
      <w:pPr>
        <w:rPr>
          <w:rFonts w:ascii="Times New Roman" w:hAnsi="Times New Roman" w:cs="Times New Roman"/>
          <w:sz w:val="28"/>
          <w:szCs w:val="28"/>
        </w:rPr>
      </w:pPr>
      <w:r>
        <w:rPr>
          <w:rFonts w:ascii="Times New Roman" w:hAnsi="Times New Roman" w:cs="Times New Roman"/>
          <w:sz w:val="28"/>
          <w:szCs w:val="28"/>
        </w:rPr>
        <w:t>7. Finally Controller sends that dynamically prepared html browser.</w:t>
      </w:r>
    </w:p>
    <w:p w:rsidR="003462C6" w:rsidRDefault="003462C6" w:rsidP="003462C6">
      <w:pPr>
        <w:rPr>
          <w:rFonts w:ascii="Times New Roman" w:hAnsi="Times New Roman" w:cs="Times New Roman"/>
          <w:sz w:val="28"/>
          <w:szCs w:val="28"/>
        </w:rPr>
      </w:pPr>
      <w:r>
        <w:rPr>
          <w:rFonts w:ascii="Times New Roman" w:hAnsi="Times New Roman" w:cs="Times New Roman"/>
          <w:sz w:val="28"/>
          <w:szCs w:val="28"/>
        </w:rPr>
        <w:t>8. Browser displays that response to end-user.</w:t>
      </w:r>
    </w:p>
    <w:p w:rsidR="003462C6" w:rsidRDefault="003462C6" w:rsidP="003462C6">
      <w:pPr>
        <w:rPr>
          <w:rFonts w:ascii="Times New Roman" w:hAnsi="Times New Roman" w:cs="Times New Roman"/>
          <w:sz w:val="28"/>
          <w:szCs w:val="28"/>
        </w:rPr>
      </w:pPr>
      <w:r>
        <w:rPr>
          <w:rFonts w:ascii="Times New Roman" w:hAnsi="Times New Roman" w:cs="Times New Roman"/>
          <w:sz w:val="28"/>
          <w:szCs w:val="28"/>
        </w:rPr>
        <w:t xml:space="preserve">  </w:t>
      </w:r>
    </w:p>
    <w:p w:rsidR="003462C6" w:rsidRDefault="003462C6" w:rsidP="003462C6">
      <w:pPr>
        <w:rPr>
          <w:rFonts w:ascii="Times New Roman" w:hAnsi="Times New Roman" w:cs="Times New Roman"/>
          <w:sz w:val="28"/>
          <w:szCs w:val="28"/>
        </w:rPr>
      </w:pPr>
      <w:r>
        <w:rPr>
          <w:rFonts w:ascii="Times New Roman" w:hAnsi="Times New Roman" w:cs="Times New Roman"/>
          <w:sz w:val="28"/>
          <w:szCs w:val="28"/>
        </w:rPr>
        <w:t>Why it is named as MVC?</w:t>
      </w:r>
    </w:p>
    <w:p w:rsidR="003462C6" w:rsidRDefault="003462C6" w:rsidP="003462C6">
      <w:pPr>
        <w:rPr>
          <w:rFonts w:ascii="Times New Roman" w:hAnsi="Times New Roman" w:cs="Times New Roman"/>
          <w:sz w:val="28"/>
          <w:szCs w:val="28"/>
        </w:rPr>
      </w:pPr>
      <w:r>
        <w:rPr>
          <w:rFonts w:ascii="Times New Roman" w:hAnsi="Times New Roman" w:cs="Times New Roman"/>
          <w:sz w:val="28"/>
          <w:szCs w:val="28"/>
        </w:rPr>
        <w:t>First DB design is followed by Model components, next View components to collect input and to display response and finally Controller components to integrate View and Model components.</w:t>
      </w:r>
    </w:p>
    <w:p w:rsidR="00191A23" w:rsidRDefault="00191A23" w:rsidP="003462C6">
      <w:pPr>
        <w:rPr>
          <w:rFonts w:ascii="Times New Roman" w:hAnsi="Times New Roman" w:cs="Times New Roman"/>
          <w:sz w:val="28"/>
          <w:szCs w:val="28"/>
        </w:rPr>
      </w:pPr>
    </w:p>
    <w:p w:rsidR="00191A23" w:rsidRDefault="00191A23" w:rsidP="003462C6">
      <w:pPr>
        <w:rPr>
          <w:rFonts w:ascii="Times New Roman" w:hAnsi="Times New Roman" w:cs="Times New Roman"/>
          <w:sz w:val="28"/>
          <w:szCs w:val="28"/>
        </w:rPr>
      </w:pPr>
    </w:p>
    <w:p w:rsidR="003462C6" w:rsidRDefault="003462C6" w:rsidP="003462C6">
      <w:pPr>
        <w:rPr>
          <w:rFonts w:ascii="Times New Roman" w:hAnsi="Times New Roman" w:cs="Times New Roman"/>
          <w:sz w:val="28"/>
          <w:szCs w:val="28"/>
        </w:rPr>
      </w:pPr>
      <w:r>
        <w:rPr>
          <w:rFonts w:ascii="Times New Roman" w:hAnsi="Times New Roman" w:cs="Times New Roman"/>
          <w:sz w:val="28"/>
          <w:szCs w:val="28"/>
        </w:rPr>
        <w:lastRenderedPageBreak/>
        <w:t>Advantages:</w:t>
      </w:r>
    </w:p>
    <w:p w:rsidR="003462C6" w:rsidRDefault="003462C6" w:rsidP="003462C6">
      <w:pPr>
        <w:rPr>
          <w:rFonts w:ascii="Times New Roman" w:hAnsi="Times New Roman" w:cs="Times New Roman"/>
          <w:sz w:val="28"/>
          <w:szCs w:val="28"/>
        </w:rPr>
      </w:pPr>
      <w:r>
        <w:rPr>
          <w:rFonts w:ascii="Times New Roman" w:hAnsi="Times New Roman" w:cs="Times New Roman"/>
          <w:sz w:val="28"/>
          <w:szCs w:val="28"/>
        </w:rPr>
        <w:t>Using this architecture we can clearly separate roles so that parallel development is possible. Hence we can complete project in short time. We can easily enhance project for adding new features.</w:t>
      </w:r>
    </w:p>
    <w:p w:rsidR="007E0A7C" w:rsidRDefault="007E0A7C" w:rsidP="003462C6">
      <w:pPr>
        <w:rPr>
          <w:rFonts w:ascii="Times New Roman" w:hAnsi="Times New Roman" w:cs="Times New Roman"/>
          <w:sz w:val="28"/>
          <w:szCs w:val="28"/>
        </w:rPr>
      </w:pPr>
    </w:p>
    <w:p w:rsidR="007E0A7C" w:rsidRDefault="007E0A7C" w:rsidP="003462C6">
      <w:pPr>
        <w:rPr>
          <w:rFonts w:ascii="Times New Roman" w:hAnsi="Times New Roman" w:cs="Times New Roman"/>
          <w:sz w:val="28"/>
          <w:szCs w:val="28"/>
        </w:rPr>
      </w:pPr>
    </w:p>
    <w:p w:rsidR="003462C6" w:rsidRPr="00EC43D6" w:rsidRDefault="003462C6" w:rsidP="003462C6">
      <w:pPr>
        <w:rPr>
          <w:rFonts w:ascii="Times New Roman" w:hAnsi="Times New Roman" w:cs="Times New Roman"/>
          <w:sz w:val="28"/>
          <w:szCs w:val="28"/>
        </w:rPr>
      </w:pPr>
    </w:p>
    <w:p w:rsidR="0070728D" w:rsidRPr="00560EA6" w:rsidRDefault="0070728D" w:rsidP="0070728D">
      <w:pPr>
        <w:numPr>
          <w:ilvl w:val="0"/>
          <w:numId w:val="14"/>
        </w:numPr>
        <w:jc w:val="both"/>
        <w:rPr>
          <w:rFonts w:ascii="Bookman Old Style" w:hAnsi="Bookman Old Style"/>
          <w:b/>
        </w:rPr>
      </w:pPr>
      <w:r w:rsidRPr="00560EA6">
        <w:rPr>
          <w:rFonts w:ascii="Bookman Old Style" w:hAnsi="Bookman Old Style"/>
          <w:b/>
        </w:rPr>
        <w:t>THE PRESENTATION LAYER</w:t>
      </w:r>
    </w:p>
    <w:p w:rsidR="0070728D" w:rsidRPr="00560EA6" w:rsidRDefault="0070728D" w:rsidP="0070728D">
      <w:pPr>
        <w:ind w:left="720"/>
        <w:jc w:val="both"/>
        <w:rPr>
          <w:rFonts w:ascii="Bookman Old Style" w:hAnsi="Bookman Old Style"/>
          <w:color w:val="000000"/>
        </w:rPr>
      </w:pPr>
      <w:r w:rsidRPr="00560EA6">
        <w:rPr>
          <w:rFonts w:ascii="Bookman Old Style" w:hAnsi="Bookman Old Style"/>
          <w:color w:val="000000"/>
        </w:rPr>
        <w:t>Also called as the client layer comprises of components that are dedicated to presenting the data to the user. For example: Windows/Web Forms and buttons, edit boxes, Text boxes, labels, grids, etc.</w:t>
      </w:r>
    </w:p>
    <w:p w:rsidR="0070728D" w:rsidRPr="00560EA6" w:rsidRDefault="0070728D" w:rsidP="0070728D">
      <w:pPr>
        <w:numPr>
          <w:ilvl w:val="0"/>
          <w:numId w:val="14"/>
        </w:numPr>
        <w:jc w:val="both"/>
        <w:rPr>
          <w:rFonts w:ascii="Bookman Old Style" w:hAnsi="Bookman Old Style"/>
          <w:b/>
        </w:rPr>
      </w:pPr>
      <w:r w:rsidRPr="00560EA6">
        <w:rPr>
          <w:rFonts w:ascii="Bookman Old Style" w:hAnsi="Bookman Old Style"/>
          <w:b/>
        </w:rPr>
        <w:t>THE BUSINESS RULES LAYER</w:t>
      </w:r>
    </w:p>
    <w:p w:rsidR="0070728D" w:rsidRPr="00560EA6" w:rsidRDefault="0070728D" w:rsidP="0070728D">
      <w:pPr>
        <w:ind w:left="720"/>
        <w:jc w:val="both"/>
        <w:rPr>
          <w:rFonts w:ascii="Bookman Old Style" w:hAnsi="Bookman Old Style"/>
          <w:color w:val="000000"/>
        </w:rPr>
      </w:pPr>
      <w:r w:rsidRPr="00560EA6">
        <w:rPr>
          <w:rFonts w:ascii="Bookman Old Style" w:hAnsi="Bookman Old Style"/>
          <w:color w:val="000000"/>
        </w:rPr>
        <w:t>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business logic was a painful process</w:t>
      </w:r>
    </w:p>
    <w:p w:rsidR="0070728D" w:rsidRPr="00560EA6" w:rsidRDefault="0070728D" w:rsidP="0070728D">
      <w:pPr>
        <w:ind w:left="720"/>
        <w:jc w:val="both"/>
        <w:rPr>
          <w:rFonts w:ascii="Bookman Old Style" w:hAnsi="Bookman Old Style"/>
          <w:color w:val="000000"/>
        </w:rPr>
      </w:pPr>
    </w:p>
    <w:p w:rsidR="0070728D" w:rsidRPr="00560EA6" w:rsidRDefault="0070728D" w:rsidP="0070728D">
      <w:pPr>
        <w:numPr>
          <w:ilvl w:val="0"/>
          <w:numId w:val="14"/>
        </w:numPr>
        <w:jc w:val="both"/>
        <w:rPr>
          <w:rFonts w:ascii="Bookman Old Style" w:hAnsi="Bookman Old Style"/>
          <w:b/>
        </w:rPr>
      </w:pPr>
      <w:r w:rsidRPr="00560EA6">
        <w:rPr>
          <w:rFonts w:ascii="Bookman Old Style" w:hAnsi="Bookman Old Style"/>
          <w:b/>
          <w:color w:val="000000"/>
        </w:rPr>
        <w:t>THE DATA ACCESS LAYER</w:t>
      </w:r>
    </w:p>
    <w:p w:rsidR="0070728D" w:rsidRPr="00560EA6" w:rsidRDefault="0070728D" w:rsidP="0070728D">
      <w:pPr>
        <w:spacing w:before="100" w:beforeAutospacing="1" w:after="100" w:afterAutospacing="1"/>
        <w:ind w:left="720"/>
        <w:jc w:val="both"/>
        <w:rPr>
          <w:rFonts w:ascii="Bookman Old Style" w:hAnsi="Bookman Old Style"/>
          <w:color w:val="000000"/>
        </w:rPr>
      </w:pPr>
      <w:r w:rsidRPr="00560EA6">
        <w:rPr>
          <w:rFonts w:ascii="Bookman Old Style" w:hAnsi="Bookman Old Style"/>
          <w:color w:val="000000"/>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70728D" w:rsidRPr="00560EA6" w:rsidRDefault="0070728D" w:rsidP="0070728D">
      <w:pPr>
        <w:numPr>
          <w:ilvl w:val="0"/>
          <w:numId w:val="14"/>
        </w:numPr>
        <w:jc w:val="both"/>
        <w:rPr>
          <w:rFonts w:ascii="Bookman Old Style" w:hAnsi="Bookman Old Style"/>
          <w:b/>
        </w:rPr>
      </w:pPr>
      <w:r w:rsidRPr="00560EA6">
        <w:rPr>
          <w:rFonts w:ascii="Bookman Old Style" w:hAnsi="Bookman Old Style"/>
          <w:b/>
        </w:rPr>
        <w:t>THE DATABASE LAYER</w:t>
      </w:r>
    </w:p>
    <w:p w:rsidR="0070728D" w:rsidRPr="00560EA6" w:rsidRDefault="0070728D" w:rsidP="0070728D">
      <w:pPr>
        <w:ind w:left="720"/>
        <w:jc w:val="both"/>
        <w:rPr>
          <w:rFonts w:ascii="Bookman Old Style" w:hAnsi="Bookman Old Style"/>
          <w:color w:val="000000"/>
        </w:rPr>
      </w:pPr>
      <w:r w:rsidRPr="00560EA6">
        <w:rPr>
          <w:rFonts w:ascii="Bookman Old Style" w:hAnsi="Bookman Old Style"/>
          <w:color w:val="000000"/>
        </w:rPr>
        <w:t xml:space="preserve">This layer comprises of the Database Components such as DB Files, Tables, Views, etc. The Actual database could be created using SQL Server, Oracle, Flat files, etc. </w:t>
      </w:r>
      <w:r w:rsidRPr="00560EA6">
        <w:rPr>
          <w:rFonts w:ascii="Bookman Old Style" w:hAnsi="Bookman Old Style"/>
          <w:color w:val="000000"/>
        </w:rPr>
        <w:br/>
        <w:t xml:space="preserve">In an n-tier application, the entire application can be implemented in such a </w:t>
      </w:r>
      <w:r w:rsidRPr="00560EA6">
        <w:rPr>
          <w:rFonts w:ascii="Bookman Old Style" w:hAnsi="Bookman Old Style"/>
          <w:color w:val="000000"/>
        </w:rPr>
        <w:lastRenderedPageBreak/>
        <w:t>way that it is independent of the actual Database. For instance, you could change the Database Location with minimal changes to Data Access Layer. The rest of the Application should remain unaffected.</w:t>
      </w:r>
    </w:p>
    <w:p w:rsidR="003462C6" w:rsidRDefault="003462C6" w:rsidP="00636843">
      <w:pPr>
        <w:spacing w:line="360" w:lineRule="auto"/>
        <w:jc w:val="both"/>
        <w:rPr>
          <w:rFonts w:asciiTheme="majorHAnsi" w:hAnsiTheme="majorHAnsi"/>
          <w:sz w:val="26"/>
          <w:szCs w:val="26"/>
        </w:rPr>
      </w:pPr>
    </w:p>
    <w:p w:rsidR="003462C6" w:rsidRDefault="003462C6" w:rsidP="00636843">
      <w:pPr>
        <w:spacing w:line="360" w:lineRule="auto"/>
        <w:jc w:val="both"/>
        <w:rPr>
          <w:rFonts w:asciiTheme="majorHAnsi" w:hAnsiTheme="majorHAnsi"/>
          <w:sz w:val="26"/>
          <w:szCs w:val="26"/>
        </w:rPr>
      </w:pPr>
    </w:p>
    <w:p w:rsidR="003462C6" w:rsidRDefault="003462C6" w:rsidP="00636843">
      <w:pPr>
        <w:spacing w:line="360" w:lineRule="auto"/>
        <w:jc w:val="both"/>
        <w:rPr>
          <w:rFonts w:asciiTheme="majorHAnsi" w:hAnsiTheme="majorHAnsi"/>
          <w:sz w:val="26"/>
          <w:szCs w:val="26"/>
        </w:rPr>
      </w:pPr>
    </w:p>
    <w:p w:rsidR="005A5D0B" w:rsidRDefault="005A5D0B" w:rsidP="00636843">
      <w:pPr>
        <w:spacing w:line="360" w:lineRule="auto"/>
        <w:jc w:val="both"/>
        <w:rPr>
          <w:rFonts w:asciiTheme="majorHAnsi" w:hAnsiTheme="majorHAnsi"/>
          <w:sz w:val="26"/>
          <w:szCs w:val="26"/>
        </w:rPr>
      </w:pPr>
    </w:p>
    <w:p w:rsidR="00636843" w:rsidRPr="005A5D0B" w:rsidRDefault="00636843" w:rsidP="00636843">
      <w:pPr>
        <w:spacing w:line="360" w:lineRule="auto"/>
        <w:jc w:val="both"/>
        <w:rPr>
          <w:rFonts w:asciiTheme="majorHAnsi" w:hAnsiTheme="majorHAnsi"/>
          <w:b/>
          <w:sz w:val="28"/>
          <w:szCs w:val="28"/>
        </w:rPr>
      </w:pPr>
      <w:r w:rsidRPr="005A5D0B">
        <w:rPr>
          <w:rFonts w:asciiTheme="majorHAnsi" w:hAnsiTheme="majorHAnsi"/>
          <w:b/>
          <w:sz w:val="28"/>
          <w:szCs w:val="28"/>
        </w:rPr>
        <w:t>Design:</w:t>
      </w:r>
    </w:p>
    <w:p w:rsidR="00636843" w:rsidRPr="003F69EF" w:rsidRDefault="00636843" w:rsidP="00636843">
      <w:pPr>
        <w:spacing w:line="360" w:lineRule="auto"/>
        <w:jc w:val="both"/>
        <w:rPr>
          <w:rFonts w:asciiTheme="majorHAnsi" w:hAnsiTheme="majorHAnsi"/>
          <w:sz w:val="26"/>
          <w:szCs w:val="26"/>
        </w:rPr>
      </w:pPr>
      <w:r w:rsidRPr="003F69EF">
        <w:rPr>
          <w:rFonts w:asciiTheme="majorHAnsi" w:hAnsiTheme="majorHAnsi"/>
          <w:sz w:val="26"/>
          <w:szCs w:val="26"/>
        </w:rPr>
        <w:t xml:space="preserve">At this level, the architecture of the system is determined. The components of design level are </w:t>
      </w:r>
    </w:p>
    <w:p w:rsidR="00636843" w:rsidRPr="003F69EF" w:rsidRDefault="00636843" w:rsidP="00636843">
      <w:pPr>
        <w:pStyle w:val="ListParagraph"/>
        <w:numPr>
          <w:ilvl w:val="0"/>
          <w:numId w:val="3"/>
        </w:numPr>
        <w:spacing w:line="360" w:lineRule="auto"/>
        <w:jc w:val="both"/>
        <w:rPr>
          <w:rFonts w:asciiTheme="majorHAnsi" w:hAnsiTheme="majorHAnsi"/>
          <w:sz w:val="26"/>
          <w:szCs w:val="26"/>
        </w:rPr>
      </w:pPr>
      <w:r w:rsidRPr="003F69EF">
        <w:rPr>
          <w:rFonts w:asciiTheme="majorHAnsi" w:hAnsiTheme="majorHAnsi"/>
          <w:sz w:val="26"/>
          <w:szCs w:val="26"/>
        </w:rPr>
        <w:t xml:space="preserve">Software and hardware requirements </w:t>
      </w:r>
    </w:p>
    <w:p w:rsidR="00636843" w:rsidRPr="003F69EF" w:rsidRDefault="00636843" w:rsidP="00636843">
      <w:pPr>
        <w:pStyle w:val="ListParagraph"/>
        <w:numPr>
          <w:ilvl w:val="0"/>
          <w:numId w:val="3"/>
        </w:numPr>
        <w:spacing w:line="360" w:lineRule="auto"/>
        <w:jc w:val="both"/>
        <w:rPr>
          <w:rFonts w:asciiTheme="majorHAnsi" w:hAnsiTheme="majorHAnsi"/>
          <w:sz w:val="26"/>
          <w:szCs w:val="26"/>
        </w:rPr>
      </w:pPr>
      <w:r w:rsidRPr="003F69EF">
        <w:rPr>
          <w:rFonts w:asciiTheme="majorHAnsi" w:hAnsiTheme="majorHAnsi"/>
          <w:sz w:val="26"/>
          <w:szCs w:val="26"/>
        </w:rPr>
        <w:t>How Communication should be done between hardware and software</w:t>
      </w:r>
    </w:p>
    <w:p w:rsidR="00636843" w:rsidRDefault="00636843" w:rsidP="00636843">
      <w:pPr>
        <w:pStyle w:val="ListParagraph"/>
        <w:numPr>
          <w:ilvl w:val="0"/>
          <w:numId w:val="3"/>
        </w:numPr>
        <w:spacing w:line="360" w:lineRule="auto"/>
        <w:jc w:val="both"/>
        <w:rPr>
          <w:rFonts w:asciiTheme="majorHAnsi" w:hAnsiTheme="majorHAnsi"/>
          <w:sz w:val="26"/>
          <w:szCs w:val="26"/>
        </w:rPr>
      </w:pPr>
      <w:r w:rsidRPr="003F69EF">
        <w:rPr>
          <w:rFonts w:asciiTheme="majorHAnsi" w:hAnsiTheme="majorHAnsi"/>
          <w:sz w:val="26"/>
          <w:szCs w:val="26"/>
        </w:rPr>
        <w:t>DFD’s and UML diagrams.</w:t>
      </w:r>
    </w:p>
    <w:p w:rsidR="00A15074" w:rsidRPr="003F69EF" w:rsidRDefault="00A15074" w:rsidP="00A15074">
      <w:pPr>
        <w:pStyle w:val="ListParagraph"/>
        <w:spacing w:line="360" w:lineRule="auto"/>
        <w:jc w:val="both"/>
        <w:rPr>
          <w:rFonts w:asciiTheme="majorHAnsi" w:hAnsiTheme="majorHAnsi"/>
          <w:sz w:val="26"/>
          <w:szCs w:val="26"/>
        </w:rPr>
      </w:pPr>
    </w:p>
    <w:p w:rsidR="00A15074" w:rsidRPr="00A15074" w:rsidRDefault="00A15074" w:rsidP="00A15074">
      <w:pPr>
        <w:spacing w:line="360" w:lineRule="auto"/>
        <w:jc w:val="both"/>
        <w:rPr>
          <w:rFonts w:asciiTheme="majorHAnsi" w:hAnsiTheme="majorHAnsi"/>
          <w:sz w:val="26"/>
          <w:szCs w:val="26"/>
        </w:rPr>
      </w:pPr>
      <w:r w:rsidRPr="00C332D9">
        <w:rPr>
          <w:rFonts w:asciiTheme="majorHAnsi" w:hAnsiTheme="majorHAnsi"/>
          <w:b/>
          <w:sz w:val="26"/>
          <w:szCs w:val="26"/>
        </w:rPr>
        <w:t xml:space="preserve">system design . . . . </w:t>
      </w:r>
    </w:p>
    <w:p w:rsidR="00A15074" w:rsidRDefault="00A15074" w:rsidP="00A15074">
      <w:pPr>
        <w:spacing w:line="360" w:lineRule="auto"/>
        <w:rPr>
          <w:rFonts w:asciiTheme="majorHAnsi" w:hAnsiTheme="majorHAnsi"/>
          <w:sz w:val="26"/>
          <w:szCs w:val="26"/>
        </w:rPr>
      </w:pPr>
      <w:r w:rsidRPr="003F69EF">
        <w:rPr>
          <w:rFonts w:asciiTheme="majorHAnsi" w:hAnsiTheme="majorHAnsi"/>
          <w:sz w:val="26"/>
          <w:szCs w:val="26"/>
        </w:rPr>
        <w:t xml:space="preserve">In designing part first we consider the data flow diagrams </w:t>
      </w:r>
      <w:r>
        <w:rPr>
          <w:rFonts w:asciiTheme="majorHAnsi" w:hAnsiTheme="majorHAnsi"/>
          <w:sz w:val="26"/>
          <w:szCs w:val="26"/>
        </w:rPr>
        <w:t xml:space="preserve">…. </w:t>
      </w:r>
    </w:p>
    <w:p w:rsidR="00A15074" w:rsidRDefault="00A15074" w:rsidP="00A15074">
      <w:pPr>
        <w:spacing w:line="360" w:lineRule="auto"/>
        <w:rPr>
          <w:rFonts w:asciiTheme="majorHAnsi" w:hAnsiTheme="majorHAnsi"/>
          <w:sz w:val="26"/>
          <w:szCs w:val="26"/>
        </w:rPr>
      </w:pPr>
      <w:r>
        <w:rPr>
          <w:rFonts w:asciiTheme="majorHAnsi" w:hAnsiTheme="majorHAnsi"/>
          <w:sz w:val="26"/>
          <w:szCs w:val="26"/>
        </w:rPr>
        <w:t xml:space="preserve">Data flow </w:t>
      </w:r>
      <w:r w:rsidR="00134A72">
        <w:rPr>
          <w:rFonts w:asciiTheme="majorHAnsi" w:hAnsiTheme="majorHAnsi"/>
          <w:sz w:val="26"/>
          <w:szCs w:val="26"/>
        </w:rPr>
        <w:t>diagram:</w:t>
      </w:r>
      <w:r>
        <w:rPr>
          <w:rFonts w:asciiTheme="majorHAnsi" w:hAnsiTheme="majorHAnsi"/>
          <w:sz w:val="26"/>
          <w:szCs w:val="26"/>
        </w:rPr>
        <w:t xml:space="preserve"> it is the graphical representation of the data flowing through the </w:t>
      </w:r>
      <w:r w:rsidR="00134A72">
        <w:rPr>
          <w:rFonts w:asciiTheme="majorHAnsi" w:hAnsiTheme="majorHAnsi"/>
          <w:sz w:val="26"/>
          <w:szCs w:val="26"/>
        </w:rPr>
        <w:t>system,</w:t>
      </w:r>
      <w:r>
        <w:rPr>
          <w:rFonts w:asciiTheme="majorHAnsi" w:hAnsiTheme="majorHAnsi"/>
          <w:sz w:val="26"/>
          <w:szCs w:val="26"/>
        </w:rPr>
        <w:t xml:space="preserve"> what are the inputs of the system and outputs of the system and how the data is stored in the </w:t>
      </w:r>
      <w:r w:rsidR="00134A72">
        <w:rPr>
          <w:rFonts w:asciiTheme="majorHAnsi" w:hAnsiTheme="majorHAnsi"/>
          <w:sz w:val="26"/>
          <w:szCs w:val="26"/>
        </w:rPr>
        <w:t>system.</w:t>
      </w:r>
    </w:p>
    <w:p w:rsidR="00A15074" w:rsidRDefault="00A15074" w:rsidP="00A15074">
      <w:pPr>
        <w:spacing w:line="360" w:lineRule="auto"/>
        <w:rPr>
          <w:rFonts w:asciiTheme="majorHAnsi" w:hAnsiTheme="majorHAnsi"/>
          <w:sz w:val="26"/>
          <w:szCs w:val="26"/>
        </w:rPr>
      </w:pPr>
      <w:r>
        <w:rPr>
          <w:rFonts w:asciiTheme="majorHAnsi" w:hAnsiTheme="majorHAnsi"/>
          <w:sz w:val="26"/>
          <w:szCs w:val="26"/>
        </w:rPr>
        <w:t xml:space="preserve">Dfd is the first step carried out in developing any information </w:t>
      </w:r>
      <w:r w:rsidR="00267F15">
        <w:rPr>
          <w:rFonts w:asciiTheme="majorHAnsi" w:hAnsiTheme="majorHAnsi"/>
          <w:sz w:val="26"/>
          <w:szCs w:val="26"/>
        </w:rPr>
        <w:t>system.</w:t>
      </w:r>
      <w:r>
        <w:rPr>
          <w:rFonts w:asciiTheme="majorHAnsi" w:hAnsiTheme="majorHAnsi"/>
          <w:sz w:val="26"/>
          <w:szCs w:val="26"/>
        </w:rPr>
        <w:t xml:space="preserve">  </w:t>
      </w:r>
      <w:r w:rsidR="00267F15">
        <w:rPr>
          <w:rFonts w:asciiTheme="majorHAnsi" w:hAnsiTheme="majorHAnsi"/>
          <w:sz w:val="26"/>
          <w:szCs w:val="26"/>
        </w:rPr>
        <w:t>The</w:t>
      </w:r>
      <w:r>
        <w:rPr>
          <w:rFonts w:asciiTheme="majorHAnsi" w:hAnsiTheme="majorHAnsi"/>
          <w:sz w:val="26"/>
          <w:szCs w:val="26"/>
        </w:rPr>
        <w:t xml:space="preserve"> components of dfd are </w:t>
      </w:r>
    </w:p>
    <w:p w:rsidR="00A15074" w:rsidRDefault="00A15074" w:rsidP="00A15074">
      <w:pPr>
        <w:spacing w:line="360" w:lineRule="auto"/>
        <w:rPr>
          <w:rFonts w:asciiTheme="majorHAnsi" w:hAnsiTheme="majorHAnsi"/>
          <w:sz w:val="26"/>
          <w:szCs w:val="26"/>
        </w:rPr>
      </w:pPr>
      <w:r>
        <w:rPr>
          <w:rFonts w:asciiTheme="majorHAnsi" w:hAnsiTheme="majorHAnsi"/>
          <w:sz w:val="26"/>
          <w:szCs w:val="26"/>
        </w:rPr>
        <w:t>1 . data flow : the movement of data from source to destination is represented by data flow .</w:t>
      </w:r>
    </w:p>
    <w:p w:rsidR="00A15074" w:rsidRDefault="00B942B4" w:rsidP="00A15074">
      <w:pPr>
        <w:spacing w:line="360" w:lineRule="auto"/>
        <w:rPr>
          <w:rFonts w:asciiTheme="majorHAnsi" w:hAnsiTheme="majorHAnsi"/>
          <w:sz w:val="26"/>
          <w:szCs w:val="26"/>
        </w:rPr>
      </w:pPr>
      <w:r>
        <w:rPr>
          <w:rFonts w:asciiTheme="majorHAnsi" w:hAnsiTheme="majorHAnsi"/>
          <w:noProof/>
          <w:sz w:val="26"/>
          <w:szCs w:val="26"/>
        </w:rPr>
        <w:lastRenderedPageBreak/>
        <w:pict>
          <v:shape id="_x0000_s1175" type="#_x0000_t32" style="position:absolute;margin-left:162pt;margin-top:9.05pt;width:108.75pt;height:.05pt;z-index:251729920" o:connectortype="straight" strokecolor="#c0504d [3205]" strokeweight="5pt">
            <v:stroke endarrow="block"/>
            <v:shadow color="#868686"/>
          </v:shape>
        </w:pict>
      </w:r>
    </w:p>
    <w:p w:rsidR="00A15074" w:rsidRDefault="00B942B4" w:rsidP="00A15074">
      <w:pPr>
        <w:spacing w:line="360" w:lineRule="auto"/>
        <w:rPr>
          <w:rFonts w:asciiTheme="majorHAnsi" w:hAnsiTheme="majorHAnsi"/>
          <w:sz w:val="26"/>
          <w:szCs w:val="26"/>
        </w:rPr>
      </w:pPr>
      <w:r>
        <w:rPr>
          <w:rFonts w:asciiTheme="majorHAnsi" w:hAnsiTheme="majorHAnsi"/>
          <w:noProof/>
          <w:sz w:val="26"/>
          <w:szCs w:val="26"/>
        </w:rPr>
        <w:pict>
          <v:shape id="_x0000_s1176" type="#_x0000_t32" style="position:absolute;margin-left:162pt;margin-top:7.35pt;width:108.75pt;height:0;flip:x;z-index:251730944" o:connectortype="straight" strokecolor="#f79646 [3209]" strokeweight="5pt">
            <v:stroke endarrow="block"/>
            <v:shadow color="#868686"/>
          </v:shape>
        </w:pict>
      </w:r>
    </w:p>
    <w:p w:rsidR="00A15074" w:rsidRDefault="00A15074" w:rsidP="00A15074">
      <w:pPr>
        <w:spacing w:line="360" w:lineRule="auto"/>
        <w:rPr>
          <w:rFonts w:asciiTheme="majorHAnsi" w:hAnsiTheme="majorHAnsi"/>
          <w:sz w:val="26"/>
          <w:szCs w:val="26"/>
        </w:rPr>
      </w:pPr>
    </w:p>
    <w:p w:rsidR="00A15074" w:rsidRDefault="00B942B4" w:rsidP="00A15074">
      <w:pPr>
        <w:spacing w:line="360" w:lineRule="auto"/>
        <w:rPr>
          <w:rFonts w:asciiTheme="majorHAnsi" w:hAnsiTheme="majorHAnsi"/>
          <w:sz w:val="26"/>
          <w:szCs w:val="26"/>
        </w:rPr>
      </w:pPr>
      <w:r>
        <w:rPr>
          <w:rFonts w:asciiTheme="majorHAnsi" w:hAnsiTheme="majorHAnsi"/>
          <w:noProof/>
          <w:sz w:val="26"/>
          <w:szCs w:val="26"/>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77" type="#_x0000_t120" style="position:absolute;margin-left:172.3pt;margin-top:48.45pt;width:76.75pt;height:71.1pt;z-index:251731968" fillcolor="#92cddc [1944]" strokecolor="#4bacc6 [3208]" strokeweight="1pt">
            <v:fill color2="#4bacc6 [3208]" focusposition="1" focussize="" focus="50%" type="gradient"/>
            <v:shadow on="t" type="perspective" color="#205867 [1608]" offset="1pt" offset2="-3pt"/>
          </v:shape>
        </w:pict>
      </w:r>
      <w:r w:rsidR="00A15074">
        <w:rPr>
          <w:rFonts w:asciiTheme="majorHAnsi" w:hAnsiTheme="majorHAnsi"/>
          <w:sz w:val="26"/>
          <w:szCs w:val="26"/>
        </w:rPr>
        <w:t xml:space="preserve">2 . process : the people or activities or procedures which transform inputs to outputs . </w:t>
      </w:r>
    </w:p>
    <w:p w:rsidR="00A15074" w:rsidRDefault="00A15074" w:rsidP="00A15074">
      <w:pPr>
        <w:spacing w:line="360" w:lineRule="auto"/>
        <w:rPr>
          <w:rFonts w:asciiTheme="majorHAnsi" w:hAnsiTheme="majorHAnsi"/>
          <w:sz w:val="26"/>
          <w:szCs w:val="26"/>
        </w:rPr>
      </w:pP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p>
    <w:p w:rsidR="00A15074" w:rsidRDefault="00A15074" w:rsidP="00A15074">
      <w:pPr>
        <w:spacing w:line="360" w:lineRule="auto"/>
        <w:rPr>
          <w:rFonts w:asciiTheme="majorHAnsi" w:hAnsiTheme="majorHAnsi"/>
          <w:sz w:val="26"/>
          <w:szCs w:val="26"/>
        </w:rPr>
      </w:pPr>
    </w:p>
    <w:p w:rsidR="00A15074" w:rsidRDefault="00A15074" w:rsidP="00A15074">
      <w:pPr>
        <w:spacing w:line="360" w:lineRule="auto"/>
        <w:rPr>
          <w:rFonts w:asciiTheme="majorHAnsi" w:hAnsiTheme="majorHAnsi"/>
          <w:sz w:val="26"/>
          <w:szCs w:val="26"/>
        </w:rPr>
      </w:pPr>
    </w:p>
    <w:p w:rsidR="00A15074" w:rsidRDefault="00B942B4" w:rsidP="00A15074">
      <w:pPr>
        <w:spacing w:line="480" w:lineRule="auto"/>
        <w:rPr>
          <w:rFonts w:asciiTheme="majorHAnsi" w:hAnsiTheme="majorHAnsi"/>
          <w:sz w:val="26"/>
          <w:szCs w:val="26"/>
        </w:rPr>
      </w:pPr>
      <w:r>
        <w:rPr>
          <w:rFonts w:asciiTheme="majorHAnsi" w:hAnsiTheme="majorHAnsi"/>
          <w:noProof/>
          <w:sz w:val="26"/>
          <w:szCs w:val="26"/>
        </w:rPr>
        <w:pict>
          <v:rect id="_x0000_s1178" style="position:absolute;margin-left:144.4pt;margin-top:69.05pt;width:138.1pt;height:50.25pt;z-index:251732992" fillcolor="#b2a1c7" strokecolor="#b2a1c7" strokeweight="1pt">
            <v:fill color2="#e5dfec" angle="-45" focus="-50%" type="gradient"/>
            <v:shadow on="t" type="perspective" color="#3f3151" opacity=".5" offset="1pt" offset2="-3pt"/>
          </v:rect>
        </w:pict>
      </w:r>
      <w:r w:rsidR="008D3F38">
        <w:rPr>
          <w:rFonts w:asciiTheme="majorHAnsi" w:hAnsiTheme="majorHAnsi"/>
          <w:sz w:val="26"/>
          <w:szCs w:val="26"/>
        </w:rPr>
        <w:t>3. Data</w:t>
      </w:r>
      <w:r w:rsidR="00A15074">
        <w:rPr>
          <w:rFonts w:asciiTheme="majorHAnsi" w:hAnsiTheme="majorHAnsi"/>
          <w:sz w:val="26"/>
          <w:szCs w:val="26"/>
        </w:rPr>
        <w:t xml:space="preserve"> </w:t>
      </w:r>
      <w:r w:rsidR="008D3F38">
        <w:rPr>
          <w:rFonts w:asciiTheme="majorHAnsi" w:hAnsiTheme="majorHAnsi"/>
          <w:sz w:val="26"/>
          <w:szCs w:val="26"/>
        </w:rPr>
        <w:t>source:</w:t>
      </w:r>
      <w:r w:rsidR="00A15074">
        <w:rPr>
          <w:rFonts w:asciiTheme="majorHAnsi" w:hAnsiTheme="majorHAnsi"/>
          <w:sz w:val="26"/>
          <w:szCs w:val="26"/>
        </w:rPr>
        <w:t xml:space="preserve"> </w:t>
      </w:r>
      <w:r w:rsidR="00A15074" w:rsidRPr="00FE4954">
        <w:rPr>
          <w:rFonts w:asciiTheme="majorHAnsi" w:hAnsiTheme="majorHAnsi"/>
          <w:sz w:val="26"/>
          <w:szCs w:val="26"/>
        </w:rPr>
        <w:t>External sources or destinatio</w:t>
      </w:r>
      <w:r w:rsidR="00A15074">
        <w:rPr>
          <w:rFonts w:asciiTheme="majorHAnsi" w:hAnsiTheme="majorHAnsi"/>
          <w:sz w:val="26"/>
          <w:szCs w:val="26"/>
        </w:rPr>
        <w:t xml:space="preserve">n of data, which may be People </w:t>
      </w:r>
      <w:r w:rsidR="00A15074" w:rsidRPr="00FE4954">
        <w:rPr>
          <w:rFonts w:asciiTheme="majorHAnsi" w:hAnsiTheme="majorHAnsi"/>
          <w:sz w:val="26"/>
          <w:szCs w:val="26"/>
        </w:rPr>
        <w:t>programs, organizations or other entities.</w:t>
      </w:r>
    </w:p>
    <w:p w:rsidR="00A15074" w:rsidRDefault="00A15074" w:rsidP="00A15074">
      <w:pPr>
        <w:spacing w:line="480" w:lineRule="auto"/>
        <w:rPr>
          <w:rFonts w:asciiTheme="majorHAnsi" w:hAnsiTheme="majorHAnsi"/>
          <w:sz w:val="26"/>
          <w:szCs w:val="26"/>
        </w:rPr>
      </w:pPr>
    </w:p>
    <w:p w:rsidR="00A15074" w:rsidRPr="00FE4954" w:rsidRDefault="00A15074" w:rsidP="00A15074">
      <w:pPr>
        <w:spacing w:line="480" w:lineRule="auto"/>
        <w:rPr>
          <w:rFonts w:asciiTheme="majorHAnsi" w:hAnsiTheme="majorHAnsi"/>
          <w:sz w:val="26"/>
          <w:szCs w:val="26"/>
        </w:rPr>
      </w:pPr>
    </w:p>
    <w:p w:rsidR="00A15074" w:rsidRDefault="00A15074" w:rsidP="00A15074">
      <w:pPr>
        <w:spacing w:line="360" w:lineRule="auto"/>
        <w:rPr>
          <w:rFonts w:asciiTheme="majorHAnsi" w:hAnsiTheme="majorHAnsi"/>
          <w:sz w:val="26"/>
          <w:szCs w:val="26"/>
        </w:rPr>
      </w:pPr>
      <w:r>
        <w:rPr>
          <w:rFonts w:asciiTheme="majorHAnsi" w:hAnsiTheme="majorHAnsi"/>
          <w:sz w:val="26"/>
          <w:szCs w:val="26"/>
        </w:rPr>
        <w:t xml:space="preserve">4 . data stores : the data is stored in stores , and referenced by a process in the system . </w:t>
      </w:r>
    </w:p>
    <w:p w:rsidR="00A15074" w:rsidRDefault="00A15074" w:rsidP="00A15074">
      <w:pPr>
        <w:spacing w:line="360" w:lineRule="auto"/>
        <w:rPr>
          <w:rFonts w:ascii="Verdana" w:eastAsia="Calibri" w:hAnsi="Verdana"/>
        </w:rPr>
      </w:pPr>
      <w:r>
        <w:rPr>
          <w:rFonts w:asciiTheme="majorHAnsi" w:hAnsiTheme="majorHAnsi"/>
          <w:sz w:val="26"/>
          <w:szCs w:val="26"/>
        </w:rPr>
        <w:tab/>
      </w:r>
      <w:r>
        <w:rPr>
          <w:rFonts w:asciiTheme="majorHAnsi" w:hAnsiTheme="majorHAnsi"/>
          <w:sz w:val="26"/>
          <w:szCs w:val="26"/>
        </w:rPr>
        <w:tab/>
      </w:r>
      <w:r>
        <w:rPr>
          <w:rFonts w:ascii="Verdana" w:eastAsia="Calibri" w:hAnsi="Verdana"/>
        </w:rPr>
        <w:t xml:space="preserve">              </w:t>
      </w:r>
      <w:r w:rsidR="00B942B4">
        <w:rPr>
          <w:rFonts w:ascii="Verdana" w:eastAsia="Calibri" w:hAnsi="Verdana"/>
        </w:rPr>
      </w:r>
      <w:r w:rsidR="00B942B4">
        <w:rPr>
          <w:rFonts w:ascii="Verdana" w:eastAsia="Calibri" w:hAnsi="Verdana"/>
        </w:rPr>
        <w:pict>
          <v:group id="_x0000_s1168" editas="canvas" style="width:189.85pt;height:81.55pt;mso-position-horizontal-relative:char;mso-position-vertical-relative:line" coordorigin="2520,7069" coordsize="3165,139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9" type="#_x0000_t75" style="position:absolute;left:2520;top:7069;width:3165;height:1398" o:preferrelative="f" filled="t" fillcolor="#4bacc6" stroked="t" strokecolor="#f2f2f2" strokeweight="3pt">
              <v:fill o:detectmouseclick="t"/>
              <v:shadow type="perspective" color="#205867" opacity=".5" offset="1pt" offset2="-1pt"/>
              <v:path o:extrusionok="t" o:connecttype="none"/>
              <o:lock v:ext="edit" text="t"/>
            </v:shape>
            <v:group id="_x0000_s1170" style="position:absolute;left:2884;top:7342;width:2155;height:896" coordorigin="2340,1800" coordsize="2160,360">
              <v:line id="_x0000_s1171" style="position:absolute;flip:x" from="2340,1800" to="4500,1800"/>
              <v:line id="_x0000_s1172" style="position:absolute" from="2340,1800" to="2340,2160"/>
              <v:line id="_x0000_s1173" style="position:absolute" from="2340,2160" to="4500,2160"/>
              <v:line id="_x0000_s1174" style="position:absolute" from="2520,1800" to="2520,2160"/>
            </v:group>
            <w10:wrap type="none"/>
            <w10:anchorlock/>
          </v:group>
        </w:pict>
      </w:r>
    </w:p>
    <w:p w:rsidR="004F05B2" w:rsidRDefault="004F05B2" w:rsidP="00A15074">
      <w:pPr>
        <w:tabs>
          <w:tab w:val="left" w:pos="1453"/>
        </w:tabs>
        <w:rPr>
          <w:rFonts w:ascii="Verdana" w:eastAsia="Calibri" w:hAnsi="Verdana"/>
        </w:rPr>
      </w:pPr>
    </w:p>
    <w:p w:rsidR="00A15074" w:rsidRPr="00A15074" w:rsidRDefault="00A15074" w:rsidP="00A15074">
      <w:pPr>
        <w:tabs>
          <w:tab w:val="left" w:pos="1453"/>
        </w:tabs>
        <w:rPr>
          <w:rFonts w:ascii="Verdana" w:eastAsia="Calibri" w:hAnsi="Verdana"/>
        </w:rPr>
      </w:pPr>
      <w:r>
        <w:rPr>
          <w:rFonts w:ascii="Verdana" w:eastAsia="Calibri" w:hAnsi="Verdana"/>
        </w:rPr>
        <w:t>Example:</w:t>
      </w:r>
      <w:r>
        <w:rPr>
          <w:rFonts w:ascii="Verdana" w:eastAsia="Calibri" w:hAnsi="Verdana"/>
        </w:rPr>
        <w:tab/>
      </w:r>
    </w:p>
    <w:p w:rsidR="00A15074" w:rsidRDefault="00A15074" w:rsidP="00A15074">
      <w:pPr>
        <w:spacing w:line="360" w:lineRule="auto"/>
      </w:pPr>
      <w:r>
        <w:object w:dxaOrig="9145" w:dyaOrig="13016">
          <v:shape id="_x0000_i1027" type="#_x0000_t75" style="width:457.65pt;height:651.75pt" o:ole="">
            <v:imagedata r:id="rId14" o:title=""/>
          </v:shape>
          <o:OLEObject Type="Embed" ProgID="Visio.Drawing.11" ShapeID="_x0000_i1027" DrawAspect="Content" ObjectID="_1429701626" r:id="rId15"/>
        </w:object>
      </w:r>
    </w:p>
    <w:p w:rsidR="00A15074" w:rsidRDefault="00A15074" w:rsidP="00A15074">
      <w:pPr>
        <w:spacing w:line="360" w:lineRule="auto"/>
        <w:rPr>
          <w:rFonts w:asciiTheme="majorHAnsi" w:hAnsiTheme="majorHAnsi"/>
          <w:sz w:val="26"/>
          <w:szCs w:val="26"/>
        </w:rPr>
      </w:pPr>
    </w:p>
    <w:p w:rsidR="00A15074" w:rsidRDefault="00A15074" w:rsidP="005251EF">
      <w:pPr>
        <w:tabs>
          <w:tab w:val="left" w:pos="3155"/>
        </w:tabs>
        <w:spacing w:line="360" w:lineRule="auto"/>
        <w:rPr>
          <w:rFonts w:asciiTheme="majorHAnsi" w:hAnsiTheme="majorHAnsi"/>
          <w:sz w:val="26"/>
          <w:szCs w:val="26"/>
        </w:rPr>
      </w:pPr>
      <w:r>
        <w:rPr>
          <w:rFonts w:asciiTheme="majorHAnsi" w:hAnsiTheme="majorHAnsi"/>
          <w:sz w:val="26"/>
          <w:szCs w:val="26"/>
        </w:rPr>
        <w:t xml:space="preserve">dfd is categorized into </w:t>
      </w:r>
      <w:r w:rsidR="005251EF">
        <w:rPr>
          <w:rFonts w:asciiTheme="majorHAnsi" w:hAnsiTheme="majorHAnsi"/>
          <w:sz w:val="26"/>
          <w:szCs w:val="26"/>
        </w:rPr>
        <w:tab/>
      </w:r>
    </w:p>
    <w:p w:rsidR="005251EF" w:rsidRDefault="00A15074" w:rsidP="005251EF">
      <w:pPr>
        <w:tabs>
          <w:tab w:val="left" w:pos="2893"/>
        </w:tabs>
        <w:spacing w:before="100" w:beforeAutospacing="1" w:after="100" w:afterAutospacing="1" w:line="360" w:lineRule="auto"/>
        <w:jc w:val="both"/>
        <w:rPr>
          <w:rFonts w:asciiTheme="majorHAnsi" w:hAnsiTheme="majorHAnsi"/>
          <w:sz w:val="26"/>
          <w:szCs w:val="26"/>
        </w:rPr>
      </w:pPr>
      <w:r>
        <w:rPr>
          <w:rFonts w:asciiTheme="majorHAnsi" w:hAnsiTheme="majorHAnsi"/>
          <w:sz w:val="26"/>
          <w:szCs w:val="26"/>
        </w:rPr>
        <w:t xml:space="preserve"> context level dfd :  it is drawn based on the system requirements , i.e it describes the basic view of the system ,</w:t>
      </w:r>
      <w:r w:rsidR="00312E00">
        <w:rPr>
          <w:rFonts w:asciiTheme="majorHAnsi" w:hAnsiTheme="majorHAnsi"/>
          <w:sz w:val="26"/>
          <w:szCs w:val="26"/>
        </w:rPr>
        <w:t xml:space="preserve"> what are the inputs , processes</w:t>
      </w:r>
      <w:r>
        <w:rPr>
          <w:rFonts w:asciiTheme="majorHAnsi" w:hAnsiTheme="majorHAnsi"/>
          <w:sz w:val="26"/>
          <w:szCs w:val="26"/>
        </w:rPr>
        <w:t xml:space="preserve"> , how the data is flown through the system and to which the</w:t>
      </w:r>
      <w:r w:rsidR="005251EF">
        <w:rPr>
          <w:rFonts w:asciiTheme="majorHAnsi" w:hAnsiTheme="majorHAnsi"/>
          <w:sz w:val="26"/>
          <w:szCs w:val="26"/>
        </w:rPr>
        <w:t xml:space="preserve"> data store a process refers to</w:t>
      </w:r>
      <w:r>
        <w:rPr>
          <w:rFonts w:asciiTheme="majorHAnsi" w:hAnsiTheme="majorHAnsi"/>
          <w:sz w:val="26"/>
          <w:szCs w:val="26"/>
        </w:rPr>
        <w:t>.</w:t>
      </w:r>
    </w:p>
    <w:p w:rsidR="0005205F" w:rsidRDefault="005251EF" w:rsidP="0005205F">
      <w:pPr>
        <w:spacing w:before="100" w:beforeAutospacing="1" w:after="100" w:afterAutospacing="1" w:line="360" w:lineRule="auto"/>
        <w:jc w:val="both"/>
        <w:rPr>
          <w:rFonts w:asciiTheme="majorHAnsi" w:hAnsiTheme="majorHAnsi"/>
          <w:sz w:val="26"/>
          <w:szCs w:val="26"/>
        </w:rPr>
      </w:pPr>
      <w:r w:rsidRPr="00AB398D">
        <w:rPr>
          <w:rFonts w:asciiTheme="majorHAnsi" w:hAnsiTheme="majorHAnsi"/>
          <w:sz w:val="26"/>
          <w:szCs w:val="26"/>
        </w:rPr>
        <w:t>0 level dfd:  0 level dfd are drawn by expanding the context level dfd’s.  This dfd contains the details of the subsystems and the data flow in the sub systems.</w:t>
      </w:r>
    </w:p>
    <w:p w:rsidR="0005205F" w:rsidRDefault="004F05B2" w:rsidP="0005205F">
      <w:pPr>
        <w:spacing w:before="100" w:beforeAutospacing="1" w:after="100" w:afterAutospacing="1" w:line="360" w:lineRule="auto"/>
        <w:jc w:val="both"/>
        <w:rPr>
          <w:rFonts w:asciiTheme="majorHAnsi" w:hAnsiTheme="majorHAnsi"/>
          <w:sz w:val="26"/>
          <w:szCs w:val="26"/>
        </w:rPr>
      </w:pPr>
      <w:r>
        <w:rPr>
          <w:rFonts w:asciiTheme="majorHAnsi" w:hAnsiTheme="majorHAnsi"/>
          <w:sz w:val="26"/>
          <w:szCs w:val="26"/>
        </w:rPr>
        <w:t>First level:</w:t>
      </w:r>
    </w:p>
    <w:p w:rsidR="0005205F" w:rsidRDefault="0005205F" w:rsidP="0005205F">
      <w:pPr>
        <w:spacing w:before="100" w:beforeAutospacing="1" w:after="100" w:afterAutospacing="1" w:line="360" w:lineRule="auto"/>
        <w:jc w:val="both"/>
        <w:rPr>
          <w:rFonts w:asciiTheme="majorHAnsi" w:hAnsiTheme="majorHAnsi"/>
          <w:sz w:val="26"/>
          <w:szCs w:val="26"/>
        </w:rPr>
      </w:pPr>
      <w:r>
        <w:rPr>
          <w:rFonts w:asciiTheme="majorHAnsi" w:hAnsiTheme="majorHAnsi"/>
          <w:sz w:val="26"/>
          <w:szCs w:val="26"/>
        </w:rPr>
        <w:t>Second level:</w:t>
      </w:r>
    </w:p>
    <w:p w:rsidR="0005205F" w:rsidRDefault="0005205F" w:rsidP="0005205F">
      <w:pPr>
        <w:spacing w:before="100" w:beforeAutospacing="1" w:after="100" w:afterAutospacing="1" w:line="360" w:lineRule="auto"/>
        <w:jc w:val="both"/>
        <w:rPr>
          <w:rFonts w:asciiTheme="majorHAnsi" w:hAnsiTheme="majorHAnsi"/>
          <w:sz w:val="26"/>
          <w:szCs w:val="26"/>
        </w:rPr>
      </w:pPr>
      <w:r>
        <w:rPr>
          <w:rFonts w:asciiTheme="majorHAnsi" w:hAnsiTheme="majorHAnsi"/>
          <w:sz w:val="26"/>
          <w:szCs w:val="26"/>
        </w:rPr>
        <w:t>Example:</w:t>
      </w:r>
    </w:p>
    <w:p w:rsidR="0005205F" w:rsidRDefault="0005205F" w:rsidP="0005205F">
      <w:pPr>
        <w:spacing w:line="360" w:lineRule="auto"/>
        <w:rPr>
          <w:b/>
          <w:sz w:val="28"/>
        </w:rPr>
      </w:pPr>
      <w:r w:rsidRPr="006855E1">
        <w:rPr>
          <w:b/>
          <w:sz w:val="28"/>
        </w:rPr>
        <w:t>DATA FLOW DIAGRAM</w:t>
      </w:r>
    </w:p>
    <w:p w:rsidR="0005205F" w:rsidRDefault="0005205F" w:rsidP="0005205F">
      <w:pPr>
        <w:spacing w:line="360" w:lineRule="auto"/>
        <w:rPr>
          <w:b/>
          <w:sz w:val="28"/>
        </w:rPr>
      </w:pPr>
    </w:p>
    <w:p w:rsidR="0005205F" w:rsidRDefault="0005205F" w:rsidP="0005205F">
      <w:pPr>
        <w:spacing w:line="360" w:lineRule="auto"/>
        <w:rPr>
          <w:b/>
          <w:sz w:val="28"/>
        </w:rPr>
      </w:pPr>
    </w:p>
    <w:p w:rsidR="0005205F" w:rsidRDefault="0005205F" w:rsidP="0005205F">
      <w:pPr>
        <w:spacing w:line="360" w:lineRule="auto"/>
        <w:rPr>
          <w:b/>
          <w:sz w:val="28"/>
        </w:rPr>
      </w:pPr>
    </w:p>
    <w:p w:rsidR="0005205F" w:rsidRDefault="0005205F" w:rsidP="0005205F">
      <w:pPr>
        <w:spacing w:line="360" w:lineRule="auto"/>
        <w:rPr>
          <w:b/>
          <w:sz w:val="28"/>
        </w:rPr>
      </w:pPr>
    </w:p>
    <w:p w:rsidR="0005205F" w:rsidRDefault="0005205F" w:rsidP="0005205F">
      <w:pPr>
        <w:spacing w:line="360" w:lineRule="auto"/>
        <w:rPr>
          <w:b/>
          <w:sz w:val="28"/>
        </w:rPr>
      </w:pPr>
    </w:p>
    <w:p w:rsidR="0005205F" w:rsidRDefault="0005205F" w:rsidP="0005205F">
      <w:pPr>
        <w:rPr>
          <w:b/>
        </w:rPr>
      </w:pPr>
    </w:p>
    <w:p w:rsidR="0005205F" w:rsidRDefault="0005205F" w:rsidP="0005205F">
      <w:pPr>
        <w:rPr>
          <w:b/>
        </w:rPr>
      </w:pPr>
    </w:p>
    <w:p w:rsidR="0005205F" w:rsidRDefault="0005205F" w:rsidP="0005205F">
      <w:pPr>
        <w:rPr>
          <w:b/>
        </w:rPr>
      </w:pPr>
    </w:p>
    <w:p w:rsidR="007E0A7C" w:rsidRDefault="007E0A7C" w:rsidP="0005205F">
      <w:pPr>
        <w:rPr>
          <w:b/>
        </w:rPr>
      </w:pPr>
    </w:p>
    <w:p w:rsidR="0005205F" w:rsidRDefault="0005205F" w:rsidP="0005205F">
      <w:pPr>
        <w:rPr>
          <w:b/>
          <w:sz w:val="28"/>
        </w:rPr>
      </w:pPr>
      <w:r w:rsidRPr="008E7C97">
        <w:rPr>
          <w:b/>
          <w:sz w:val="28"/>
        </w:rPr>
        <w:lastRenderedPageBreak/>
        <w:t>Login</w:t>
      </w:r>
    </w:p>
    <w:p w:rsidR="0005205F" w:rsidRDefault="0005205F" w:rsidP="0005205F">
      <w:pPr>
        <w:rPr>
          <w:b/>
          <w:sz w:val="28"/>
        </w:rPr>
      </w:pPr>
    </w:p>
    <w:p w:rsidR="0005205F" w:rsidRDefault="0005205F" w:rsidP="0005205F">
      <w:pPr>
        <w:rPr>
          <w:b/>
        </w:rPr>
      </w:pPr>
    </w:p>
    <w:p w:rsidR="0005205F" w:rsidRDefault="0005205F" w:rsidP="0005205F">
      <w:pPr>
        <w:rPr>
          <w:b/>
        </w:rPr>
      </w:pPr>
    </w:p>
    <w:p w:rsidR="0005205F" w:rsidRDefault="0005205F" w:rsidP="0005205F">
      <w:pPr>
        <w:rPr>
          <w:b/>
        </w:rPr>
      </w:pPr>
    </w:p>
    <w:p w:rsidR="0005205F" w:rsidRPr="006855E1" w:rsidRDefault="00B942B4" w:rsidP="0005205F">
      <w:pPr>
        <w:rPr>
          <w:b/>
          <w:sz w:val="28"/>
        </w:rPr>
      </w:pPr>
      <w:r>
        <w:rPr>
          <w:b/>
          <w:noProof/>
          <w:sz w:val="28"/>
        </w:rPr>
        <w:pict>
          <v:group id="_x0000_s15368" editas="canvas" style="position:absolute;margin-left:0;margin-top:0;width:414pt;height:369pt;z-index:251736064;mso-position-horizontal-relative:char;mso-position-vertical-relative:line" coordorigin="3780,1440" coordsize="8280,7380">
            <o:lock v:ext="edit" aspectratio="t"/>
            <v:shape id="_x0000_s15369" type="#_x0000_t75" style="position:absolute;left:3780;top:1440;width:8280;height:7380" o:preferrelative="f">
              <v:fill o:detectmouseclick="t"/>
              <v:path o:extrusionok="t" o:connecttype="none"/>
              <o:lock v:ext="edit" text="t"/>
            </v:shape>
            <v:oval id="_x0000_s15370" style="position:absolute;left:5040;top:3420;width:2700;height:1438"/>
            <v:shapetype id="_x0000_t202" coordsize="21600,21600" o:spt="202" path="m,l,21600r21600,l21600,xe">
              <v:stroke joinstyle="miter"/>
              <v:path gradientshapeok="t" o:connecttype="rect"/>
            </v:shapetype>
            <v:shape id="_x0000_s15371" type="#_x0000_t202" style="position:absolute;left:5940;top:3597;width:1080;height:362" stroked="f">
              <v:textbox style="mso-next-textbox:#_x0000_s15371">
                <w:txbxContent>
                  <w:p w:rsidR="00F02BD2" w:rsidRDefault="00F02BD2" w:rsidP="0005205F">
                    <w:r>
                      <w:t>1.0</w:t>
                    </w:r>
                  </w:p>
                </w:txbxContent>
              </v:textbox>
            </v:shape>
            <v:shape id="_x0000_s15372" type="#_x0000_t202" style="position:absolute;left:5940;top:4140;width:1080;height:538" stroked="f">
              <v:textbox style="mso-next-textbox:#_x0000_s15372">
                <w:txbxContent>
                  <w:p w:rsidR="00F02BD2" w:rsidRDefault="00F02BD2" w:rsidP="0005205F">
                    <w:r>
                      <w:t>Login</w:t>
                    </w:r>
                  </w:p>
                </w:txbxContent>
              </v:textbox>
            </v:shape>
            <v:oval id="_x0000_s15373" style="position:absolute;left:9180;top:1798;width:2700;height:1622"/>
            <v:shape id="_x0000_s15374" type="#_x0000_t202" style="position:absolute;left:10080;top:1978;width:1080;height:360" stroked="f">
              <v:textbox style="mso-next-textbox:#_x0000_s15374">
                <w:txbxContent>
                  <w:p w:rsidR="00F02BD2" w:rsidRDefault="00F02BD2" w:rsidP="0005205F">
                    <w:r>
                      <w:t>1.1</w:t>
                    </w:r>
                  </w:p>
                </w:txbxContent>
              </v:textbox>
            </v:shape>
            <v:shape id="_x0000_s15375" type="#_x0000_t202" style="position:absolute;left:9720;top:2519;width:1800;height:542" stroked="f">
              <v:textbox style="mso-next-textbox:#_x0000_s15375">
                <w:txbxContent>
                  <w:p w:rsidR="00F02BD2" w:rsidRDefault="00F02BD2" w:rsidP="0005205F">
                    <w:r>
                      <w:t>Administrator</w:t>
                    </w:r>
                  </w:p>
                </w:txbxContent>
              </v:textbox>
            </v:shape>
            <v:oval id="_x0000_s15376" style="position:absolute;left:9180;top:4861;width:2700;height:1439"/>
            <v:shape id="_x0000_s15377" type="#_x0000_t202" style="position:absolute;left:10080;top:5040;width:1080;height:360" stroked="f">
              <v:textbox style="mso-next-textbox:#_x0000_s15377">
                <w:txbxContent>
                  <w:p w:rsidR="00F02BD2" w:rsidRDefault="00F02BD2" w:rsidP="0005205F">
                    <w:r>
                      <w:t>1.2</w:t>
                    </w:r>
                  </w:p>
                </w:txbxContent>
              </v:textbox>
            </v:shape>
            <v:shape id="_x0000_s15378" type="#_x0000_t202" style="position:absolute;left:10080;top:5580;width:900;height:540" stroked="f">
              <v:textbox style="mso-next-textbox:#_x0000_s15378">
                <w:txbxContent>
                  <w:p w:rsidR="00F02BD2" w:rsidRDefault="00F02BD2" w:rsidP="0005205F">
                    <w:r>
                      <w:t>Client</w:t>
                    </w:r>
                  </w:p>
                </w:txbxContent>
              </v:textbox>
            </v:shape>
            <v:line id="_x0000_s15379" style="position:absolute" from="3960,4140" to="5040,4140">
              <v:stroke endarrow="block"/>
            </v:line>
            <v:line id="_x0000_s15380" style="position:absolute;flip:y" from="7560,2519" to="9180,3780">
              <v:stroke endarrow="block"/>
            </v:line>
            <v:line id="_x0000_s15381" style="position:absolute" from="5040,4140" to="7740,4140"/>
            <v:line id="_x0000_s15382" style="position:absolute" from="9180,2520" to="11880,2520"/>
            <v:line id="_x0000_s15383" style="position:absolute" from="9180,5579" to="11880,5580"/>
            <v:line id="_x0000_s15384" style="position:absolute" from="7560,4500" to="9180,5400">
              <v:stroke endarrow="block"/>
            </v:line>
            <v:shape id="_x0000_s15385" type="#_x0000_t202" style="position:absolute;left:7020;top:1980;width:1440;height:1080" stroked="f">
              <v:textbox style="mso-next-textbox:#_x0000_s15385">
                <w:txbxContent>
                  <w:p w:rsidR="00F02BD2" w:rsidRDefault="00F02BD2" w:rsidP="0005205F">
                    <w:r>
                      <w:t>User id, Password &amp;dept type</w:t>
                    </w:r>
                  </w:p>
                </w:txbxContent>
              </v:textbox>
            </v:shape>
            <v:shape id="_x0000_s15386" type="#_x0000_t202" style="position:absolute;left:7020;top:5040;width:1440;height:1080" stroked="f">
              <v:textbox style="mso-next-textbox:#_x0000_s15386">
                <w:txbxContent>
                  <w:p w:rsidR="00F02BD2" w:rsidRDefault="00F02BD2" w:rsidP="0005205F">
                    <w:r>
                      <w:t>User id &amp; Password</w:t>
                    </w:r>
                  </w:p>
                </w:txbxContent>
              </v:textbox>
            </v:shape>
          </v:group>
        </w:pict>
      </w:r>
      <w:r w:rsidRPr="00B942B4">
        <w:rPr>
          <w:b/>
          <w:sz w:val="28"/>
        </w:rPr>
        <w:pict>
          <v:shape id="_x0000_i1028" type="#_x0000_t75" style="width:413.85pt;height:368.15pt">
            <v:imagedata croptop="-65520f" cropbottom="65520f"/>
          </v:shape>
        </w:pict>
      </w:r>
    </w:p>
    <w:p w:rsidR="0005205F" w:rsidRDefault="0005205F" w:rsidP="0005205F">
      <w:pPr>
        <w:jc w:val="both"/>
        <w:rPr>
          <w:b/>
          <w:sz w:val="28"/>
        </w:rPr>
      </w:pPr>
    </w:p>
    <w:p w:rsidR="0005205F" w:rsidRDefault="0005205F" w:rsidP="0005205F">
      <w:pPr>
        <w:jc w:val="both"/>
        <w:rPr>
          <w:b/>
          <w:sz w:val="28"/>
        </w:rPr>
      </w:pPr>
    </w:p>
    <w:p w:rsidR="0005205F" w:rsidRDefault="0005205F" w:rsidP="0005205F">
      <w:pPr>
        <w:jc w:val="both"/>
        <w:rPr>
          <w:b/>
          <w:sz w:val="28"/>
        </w:rPr>
      </w:pPr>
    </w:p>
    <w:p w:rsidR="007E0A7C" w:rsidRDefault="007E0A7C" w:rsidP="0005205F">
      <w:pPr>
        <w:rPr>
          <w:b/>
          <w:sz w:val="28"/>
        </w:rPr>
      </w:pPr>
    </w:p>
    <w:p w:rsidR="0005205F" w:rsidRDefault="00B942B4" w:rsidP="0005205F">
      <w:pPr>
        <w:rPr>
          <w:b/>
          <w:sz w:val="28"/>
          <w:szCs w:val="28"/>
        </w:rPr>
      </w:pPr>
      <w:r w:rsidRPr="00B942B4">
        <w:rPr>
          <w:b/>
          <w:noProof/>
          <w:sz w:val="28"/>
        </w:rPr>
        <w:lastRenderedPageBreak/>
        <w:pict>
          <v:group id="_x0000_s15525" editas="canvas" style="position:absolute;margin-left:0;margin-top:4.2pt;width:522pt;height:531pt;z-index:251742208;mso-position-horizontal-relative:char;mso-position-vertical-relative:line" coordorigin="1440,2084" coordsize="10440,10620">
            <o:lock v:ext="edit" aspectratio="t"/>
            <v:shape id="_x0000_s15526" type="#_x0000_t75" style="position:absolute;left:1440;top:2084;width:10440;height:10620" o:preferrelative="f">
              <v:fill o:detectmouseclick="t"/>
              <v:path o:extrusionok="t" o:connecttype="none"/>
              <o:lock v:ext="edit" text="t"/>
            </v:shape>
            <v:oval id="_x0000_s15527" style="position:absolute;left:7380;top:9644;width:3060;height:1800"/>
            <v:shape id="_x0000_s15528" type="#_x0000_t202" style="position:absolute;left:8280;top:9821;width:1080;height:362" stroked="f">
              <v:textbox style="mso-next-textbox:#_x0000_s15528">
                <w:txbxContent>
                  <w:p w:rsidR="00F02BD2" w:rsidRDefault="00F02BD2" w:rsidP="007E0A7C">
                    <w:r>
                      <w:t>1.1.5</w:t>
                    </w:r>
                  </w:p>
                </w:txbxContent>
              </v:textbox>
            </v:shape>
            <v:shape id="_x0000_s15529" type="#_x0000_t202" style="position:absolute;left:7920;top:10545;width:1980;height:537" stroked="f">
              <v:textbox style="mso-next-textbox:#_x0000_s15529">
                <w:txbxContent>
                  <w:p w:rsidR="00F02BD2" w:rsidRDefault="00F02BD2" w:rsidP="007E0A7C">
                    <w:r>
                      <w:t>Certficate Admin</w:t>
                    </w:r>
                  </w:p>
                </w:txbxContent>
              </v:textbox>
            </v:shape>
            <v:line id="_x0000_s15530" style="position:absolute" from="7380,10545" to="10440,10546"/>
            <v:oval id="_x0000_s15531" style="position:absolute;left:7380;top:7844;width:3060;height:1618"/>
            <v:shape id="_x0000_s15532" type="#_x0000_t202" style="position:absolute;left:8280;top:8021;width:1080;height:362" stroked="f">
              <v:textbox style="mso-next-textbox:#_x0000_s15532">
                <w:txbxContent>
                  <w:p w:rsidR="00F02BD2" w:rsidRDefault="00F02BD2" w:rsidP="007E0A7C">
                    <w:r>
                      <w:t>1.1.4</w:t>
                    </w:r>
                  </w:p>
                </w:txbxContent>
              </v:textbox>
            </v:shape>
            <v:shape id="_x0000_s15533" type="#_x0000_t202" style="position:absolute;left:8280;top:8564;width:1800;height:538" stroked="f">
              <v:textbox style="mso-next-textbox:#_x0000_s15533">
                <w:txbxContent>
                  <w:p w:rsidR="00F02BD2" w:rsidRDefault="00F02BD2" w:rsidP="007E0A7C">
                    <w:r>
                      <w:t>Tax Admin</w:t>
                    </w:r>
                  </w:p>
                </w:txbxContent>
              </v:textbox>
            </v:shape>
            <v:line id="_x0000_s15534" style="position:absolute" from="7380,8562" to="10440,8563"/>
            <v:oval id="_x0000_s15535" style="position:absolute;left:7740;top:5868;width:3060;height:1618"/>
            <v:shape id="_x0000_s15536" type="#_x0000_t202" style="position:absolute;left:8640;top:6044;width:1080;height:362" stroked="f">
              <v:textbox style="mso-next-textbox:#_x0000_s15536">
                <w:txbxContent>
                  <w:p w:rsidR="00F02BD2" w:rsidRDefault="00F02BD2" w:rsidP="007E0A7C">
                    <w:r>
                      <w:t>1.1.3</w:t>
                    </w:r>
                  </w:p>
                </w:txbxContent>
              </v:textbox>
            </v:shape>
            <v:shape id="_x0000_s15537" type="#_x0000_t202" style="position:absolute;left:8460;top:6586;width:1800;height:538" stroked="f">
              <v:textbox style="mso-next-textbox:#_x0000_s15537">
                <w:txbxContent>
                  <w:p w:rsidR="00F02BD2" w:rsidRDefault="00F02BD2" w:rsidP="007E0A7C">
                    <w:r>
                      <w:t>MCH Admin</w:t>
                    </w:r>
                  </w:p>
                </w:txbxContent>
              </v:textbox>
            </v:shape>
            <v:line id="_x0000_s15538" style="position:absolute" from="7740,6586" to="10800,6587"/>
            <v:oval id="_x0000_s15539" style="position:absolute;left:7380;top:4066;width:3060;height:1618"/>
            <v:shape id="_x0000_s15540" type="#_x0000_t202" style="position:absolute;left:8280;top:4243;width:1080;height:362" stroked="f">
              <v:textbox style="mso-next-textbox:#_x0000_s15540">
                <w:txbxContent>
                  <w:p w:rsidR="00F02BD2" w:rsidRDefault="00F02BD2" w:rsidP="007E0A7C">
                    <w:r>
                      <w:t>1.1.2</w:t>
                    </w:r>
                  </w:p>
                </w:txbxContent>
              </v:textbox>
            </v:shape>
            <v:shape id="_x0000_s15541" type="#_x0000_t202" style="position:absolute;left:7740;top:4784;width:2340;height:538" stroked="f">
              <v:textbox style="mso-next-textbox:#_x0000_s15541">
                <w:txbxContent>
                  <w:p w:rsidR="00F02BD2" w:rsidRDefault="00F02BD2" w:rsidP="007E0A7C">
                    <w:r>
                      <w:t>Telephone Admin</w:t>
                    </w:r>
                  </w:p>
                </w:txbxContent>
              </v:textbox>
            </v:shape>
            <v:line id="_x0000_s15542" style="position:absolute;flip:y" from="7380,4784" to="10440,4786"/>
            <v:oval id="_x0000_s15543" style="position:absolute;left:7380;top:2264;width:3060;height:1620"/>
            <v:shape id="_x0000_s15544" type="#_x0000_t202" style="position:absolute;left:8280;top:2441;width:1080;height:362" stroked="f">
              <v:textbox style="mso-next-textbox:#_x0000_s15544">
                <w:txbxContent>
                  <w:p w:rsidR="00F02BD2" w:rsidRDefault="00F02BD2" w:rsidP="007E0A7C">
                    <w:r>
                      <w:t>1.1.1</w:t>
                    </w:r>
                  </w:p>
                </w:txbxContent>
              </v:textbox>
            </v:shape>
            <v:shape id="_x0000_s15545" type="#_x0000_t202" style="position:absolute;left:7740;top:2984;width:2340;height:540" stroked="f">
              <v:textbox style="mso-next-textbox:#_x0000_s15545">
                <w:txbxContent>
                  <w:p w:rsidR="00F02BD2" w:rsidRDefault="00312E00" w:rsidP="007E0A7C">
                    <w:r>
                      <w:t>User,position,activity</w:t>
                    </w:r>
                  </w:p>
                </w:txbxContent>
              </v:textbox>
            </v:shape>
            <v:line id="_x0000_s15546" style="position:absolute" from="7380,2984" to="10440,2985"/>
            <v:oval id="_x0000_s15547" style="position:absolute;left:1980;top:5762;width:2880;height:1618"/>
            <v:shape id="_x0000_s15548" type="#_x0000_t202" style="position:absolute;left:3060;top:5939;width:1080;height:362" stroked="f">
              <v:textbox style="mso-next-textbox:#_x0000_s15548">
                <w:txbxContent>
                  <w:p w:rsidR="00F02BD2" w:rsidRDefault="00F02BD2" w:rsidP="007E0A7C">
                    <w:r>
                      <w:t>1.1</w:t>
                    </w:r>
                  </w:p>
                </w:txbxContent>
              </v:textbox>
            </v:shape>
            <v:shape id="_x0000_s15549" type="#_x0000_t202" style="position:absolute;left:2520;top:6482;width:1800;height:538" stroked="f">
              <v:textbox style="mso-next-textbox:#_x0000_s15549">
                <w:txbxContent>
                  <w:p w:rsidR="00F02BD2" w:rsidRDefault="00F02BD2" w:rsidP="007E0A7C">
                    <w:r>
                      <w:t>Administrator</w:t>
                    </w:r>
                  </w:p>
                </w:txbxContent>
              </v:textbox>
            </v:shape>
            <v:line id="_x0000_s15550" style="position:absolute" from="1980,6480" to="4860,6482"/>
            <v:line id="_x0000_s15551" style="position:absolute" from="4860,6660" to="7560,10080">
              <v:stroke endarrow="block"/>
            </v:line>
            <v:line id="_x0000_s15552" style="position:absolute" from="4860,6660" to="7560,8100">
              <v:stroke endarrow="block"/>
            </v:line>
            <v:line id="_x0000_s15553" style="position:absolute" from="4860,6404" to="7740,6405">
              <v:stroke endarrow="block"/>
            </v:line>
            <v:line id="_x0000_s15554" style="position:absolute;flip:y" from="4860,4964" to="7380,6404">
              <v:stroke endarrow="block"/>
            </v:line>
            <v:line id="_x0000_s15555" style="position:absolute;flip:y" from="4860,3164" to="7380,6328">
              <v:stroke endarrow="block"/>
            </v:line>
            <v:shapetype id="_x0000_t37" coordsize="21600,21600" o:spt="37" o:oned="t" path="m,c10800,,21600,10800,21600,21600e" filled="f">
              <v:path arrowok="t" fillok="f" o:connecttype="none"/>
              <o:lock v:ext="edit" shapetype="t"/>
            </v:shapetype>
            <v:shape id="_x0000_s15556" type="#_x0000_t37" style="position:absolute;left:1073;top:7118;width:1453;height:360;rotation:270" o:connectortype="curved" adj="-24083,-442800,-24083">
              <v:stroke endarrow="block"/>
            </v:shape>
            <v:shape id="_x0000_s15557" type="#_x0000_t202" style="position:absolute;left:4500;top:4074;width:1620;height:484" stroked="f">
              <v:textbox style="mso-next-textbox:#_x0000_s15557">
                <w:txbxContent>
                  <w:p w:rsidR="00F02BD2" w:rsidRDefault="00F02BD2" w:rsidP="007E0A7C">
                    <w:r>
                      <w:t>Select Type</w:t>
                    </w:r>
                  </w:p>
                </w:txbxContent>
              </v:textbox>
            </v:shape>
          </v:group>
        </w:pict>
      </w:r>
      <w:r w:rsidR="0005205F" w:rsidRPr="00501BA2">
        <w:rPr>
          <w:b/>
          <w:sz w:val="28"/>
          <w:szCs w:val="28"/>
        </w:rPr>
        <w:t>Administrator</w:t>
      </w:r>
      <w:r w:rsidR="0005205F">
        <w:rPr>
          <w:b/>
          <w:sz w:val="28"/>
          <w:szCs w:val="28"/>
        </w:rPr>
        <w:t xml:space="preserve"> </w:t>
      </w:r>
    </w:p>
    <w:p w:rsidR="0005205F" w:rsidRDefault="0005205F" w:rsidP="0005205F">
      <w:pPr>
        <w:rPr>
          <w:b/>
          <w:sz w:val="28"/>
          <w:szCs w:val="28"/>
        </w:rPr>
      </w:pPr>
    </w:p>
    <w:p w:rsidR="0005205F" w:rsidRPr="00501BA2" w:rsidRDefault="0005205F" w:rsidP="0005205F">
      <w:pPr>
        <w:rPr>
          <w:b/>
          <w:sz w:val="28"/>
          <w:szCs w:val="28"/>
        </w:rPr>
      </w:pPr>
    </w:p>
    <w:p w:rsidR="0005205F" w:rsidRDefault="007E0A7C" w:rsidP="007E0A7C">
      <w:pPr>
        <w:tabs>
          <w:tab w:val="left" w:pos="2918"/>
        </w:tabs>
        <w:jc w:val="both"/>
        <w:rPr>
          <w:b/>
          <w:sz w:val="28"/>
        </w:rPr>
      </w:pPr>
      <w:r>
        <w:rPr>
          <w:b/>
          <w:sz w:val="28"/>
        </w:rPr>
        <w:tab/>
      </w:r>
    </w:p>
    <w:p w:rsidR="0005205F" w:rsidRPr="007E0A7C" w:rsidRDefault="00B942B4" w:rsidP="0005205F">
      <w:pPr>
        <w:jc w:val="both"/>
        <w:rPr>
          <w:b/>
          <w:sz w:val="28"/>
          <w:szCs w:val="28"/>
        </w:rPr>
      </w:pPr>
      <w:r w:rsidRPr="00B942B4">
        <w:rPr>
          <w:b/>
          <w:noProof/>
          <w:sz w:val="28"/>
        </w:rPr>
        <w:pict>
          <v:line id="_x0000_s15515" style="position:absolute;left:0;text-align:left;z-index:251740160" from="-2in,-74.2pt" to="-90pt,-74.2pt">
            <v:stroke endarrow="block"/>
          </v:line>
        </w:pict>
      </w:r>
      <w:r w:rsidRPr="00B942B4">
        <w:rPr>
          <w:b/>
          <w:noProof/>
          <w:sz w:val="28"/>
        </w:rPr>
        <w:pict>
          <v:line id="_x0000_s15516" style="position:absolute;left:0;text-align:left;z-index:251741184" from="-2in,143.85pt" to="-90pt,143.85pt">
            <v:stroke endarrow="block"/>
          </v:line>
        </w:pict>
      </w:r>
    </w:p>
    <w:p w:rsidR="0005205F" w:rsidRDefault="0005205F" w:rsidP="0005205F">
      <w:pPr>
        <w:jc w:val="both"/>
        <w:rPr>
          <w:b/>
          <w:sz w:val="28"/>
        </w:rPr>
      </w:pPr>
    </w:p>
    <w:p w:rsidR="0005205F" w:rsidRDefault="0005205F" w:rsidP="0005205F">
      <w:pPr>
        <w:jc w:val="both"/>
        <w:rPr>
          <w:b/>
          <w:sz w:val="28"/>
        </w:rPr>
      </w:pPr>
    </w:p>
    <w:p w:rsidR="0005205F" w:rsidRDefault="0005205F" w:rsidP="0005205F">
      <w:pPr>
        <w:jc w:val="both"/>
        <w:rPr>
          <w:b/>
          <w:sz w:val="28"/>
        </w:rPr>
      </w:pPr>
    </w:p>
    <w:p w:rsidR="0005205F" w:rsidRDefault="0005205F" w:rsidP="0005205F">
      <w:pPr>
        <w:jc w:val="both"/>
        <w:rPr>
          <w:b/>
          <w:sz w:val="28"/>
        </w:rPr>
      </w:pPr>
    </w:p>
    <w:p w:rsidR="006F472A" w:rsidRDefault="006F472A" w:rsidP="008B769F">
      <w:pPr>
        <w:jc w:val="both"/>
        <w:rPr>
          <w:b/>
          <w:sz w:val="28"/>
        </w:rPr>
      </w:pPr>
    </w:p>
    <w:p w:rsidR="006F472A" w:rsidRDefault="006F472A" w:rsidP="008B769F">
      <w:pPr>
        <w:jc w:val="both"/>
        <w:rPr>
          <w:b/>
          <w:sz w:val="28"/>
        </w:rPr>
      </w:pPr>
    </w:p>
    <w:p w:rsidR="006F472A" w:rsidRDefault="006F472A" w:rsidP="008B769F">
      <w:pPr>
        <w:jc w:val="both"/>
        <w:rPr>
          <w:b/>
          <w:sz w:val="28"/>
        </w:rPr>
      </w:pPr>
    </w:p>
    <w:p w:rsidR="006F472A" w:rsidRDefault="006F472A" w:rsidP="008B769F">
      <w:pPr>
        <w:jc w:val="both"/>
        <w:rPr>
          <w:b/>
          <w:sz w:val="28"/>
        </w:rPr>
      </w:pPr>
    </w:p>
    <w:p w:rsidR="006F472A" w:rsidRDefault="006F472A" w:rsidP="008B769F">
      <w:pPr>
        <w:jc w:val="both"/>
        <w:rPr>
          <w:b/>
          <w:sz w:val="28"/>
        </w:rPr>
      </w:pPr>
    </w:p>
    <w:p w:rsidR="006F472A" w:rsidRDefault="006F472A" w:rsidP="008B769F">
      <w:pPr>
        <w:jc w:val="both"/>
        <w:rPr>
          <w:b/>
          <w:sz w:val="28"/>
        </w:rPr>
      </w:pPr>
    </w:p>
    <w:p w:rsidR="002575DD" w:rsidRDefault="00B942B4" w:rsidP="008B769F">
      <w:pPr>
        <w:jc w:val="both"/>
        <w:rPr>
          <w:b/>
          <w:sz w:val="28"/>
          <w:szCs w:val="28"/>
        </w:rPr>
      </w:pPr>
      <w:r>
        <w:rPr>
          <w:b/>
          <w:sz w:val="28"/>
          <w:szCs w:val="28"/>
        </w:rPr>
      </w:r>
      <w:r>
        <w:rPr>
          <w:b/>
          <w:sz w:val="28"/>
          <w:szCs w:val="28"/>
        </w:rPr>
        <w:pict>
          <v:group id="_x0000_s15576" editas="canvas" style="width:477pt;height:531pt;mso-position-horizontal-relative:char;mso-position-vertical-relative:line" coordorigin="2160,1800" coordsize="9540,10620">
            <o:lock v:ext="edit" aspectratio="t"/>
            <v:shape id="_x0000_s15577" type="#_x0000_t75" style="position:absolute;left:2160;top:1800;width:9540;height:10620" o:preferrelative="f">
              <v:fill o:detectmouseclick="t"/>
              <v:path o:extrusionok="t" o:connecttype="none"/>
              <o:lock v:ext="edit" text="t"/>
            </v:shape>
            <v:oval id="_x0000_s15578" style="position:absolute;left:2520;top:5119;width:2880;height:1617"/>
            <v:shape id="_x0000_s15579" type="#_x0000_t202" style="position:absolute;left:3600;top:5295;width:1080;height:363" stroked="f">
              <v:textbox style="mso-next-textbox:#_x0000_s15579">
                <w:txbxContent>
                  <w:p w:rsidR="00F02BD2" w:rsidRDefault="00F02BD2" w:rsidP="00B00A1F">
                    <w:r>
                      <w:t>1.1.1</w:t>
                    </w:r>
                  </w:p>
                </w:txbxContent>
              </v:textbox>
            </v:shape>
            <v:shape id="_x0000_s15580" type="#_x0000_t202" style="position:absolute;left:3420;top:5942;width:1260;height:538" stroked="f">
              <v:textbox style="mso-next-textbox:#_x0000_s15580">
                <w:txbxContent>
                  <w:p w:rsidR="00F02BD2" w:rsidRDefault="00F02BD2" w:rsidP="00B00A1F">
                    <w:r>
                      <w:t>EAdmin</w:t>
                    </w:r>
                  </w:p>
                </w:txbxContent>
              </v:textbox>
            </v:shape>
            <v:line id="_x0000_s15581" style="position:absolute" from="2520,5836" to="5400,5838"/>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5582" type="#_x0000_t38" style="position:absolute;left:1613;top:6474;width:1453;height:360;rotation:270" o:connectortype="curved" adj="10793,-539400,-29434">
              <v:stroke endarrow="block"/>
            </v:shape>
            <v:oval id="_x0000_s15583" style="position:absolute;left:5940;top:9720;width:3240;height:1800"/>
            <v:shape id="_x0000_s15584" type="#_x0000_t202" style="position:absolute;left:7020;top:9897;width:1080;height:362" stroked="f">
              <v:textbox style="mso-next-textbox:#_x0000_s15584">
                <w:txbxContent>
                  <w:p w:rsidR="00F02BD2" w:rsidRDefault="00F02BD2" w:rsidP="00B00A1F">
                    <w:r>
                      <w:t>1.1.1.5</w:t>
                    </w:r>
                  </w:p>
                </w:txbxContent>
              </v:textbox>
            </v:shape>
            <v:shape id="_x0000_s15585" type="#_x0000_t202" style="position:absolute;left:6300;top:10621;width:2520;height:539" stroked="f">
              <v:textbox style="mso-next-textbox:#_x0000_s15585">
                <w:txbxContent>
                  <w:p w:rsidR="00F02BD2" w:rsidRDefault="00F02BD2" w:rsidP="00B00A1F">
                    <w:r>
                      <w:t>View Payment Report</w:t>
                    </w:r>
                  </w:p>
                </w:txbxContent>
              </v:textbox>
            </v:shape>
            <v:oval id="_x0000_s15586" style="position:absolute;left:6120;top:7920;width:3060;height:1618"/>
            <v:shape id="_x0000_s15587" type="#_x0000_t202" style="position:absolute;left:7020;top:8097;width:1080;height:362" stroked="f">
              <v:textbox style="mso-next-textbox:#_x0000_s15587">
                <w:txbxContent>
                  <w:p w:rsidR="00F02BD2" w:rsidRDefault="00F02BD2" w:rsidP="00B00A1F">
                    <w:r>
                      <w:t>1.1.1.4</w:t>
                    </w:r>
                  </w:p>
                </w:txbxContent>
              </v:textbox>
            </v:shape>
            <v:shape id="_x0000_s15588" type="#_x0000_t202" style="position:absolute;left:6660;top:8640;width:2160;height:538" stroked="f">
              <v:textbox style="mso-next-textbox:#_x0000_s15588">
                <w:txbxContent>
                  <w:p w:rsidR="00F02BD2" w:rsidRDefault="00F02BD2" w:rsidP="00B00A1F">
                    <w:r>
                      <w:t>Connect Service</w:t>
                    </w:r>
                  </w:p>
                </w:txbxContent>
              </v:textbox>
            </v:shape>
            <v:line id="_x0000_s15589" style="position:absolute" from="6120,8638" to="9180,8639"/>
            <v:oval id="_x0000_s15590" style="position:absolute;left:6120;top:5944;width:3060;height:1618"/>
            <v:shape id="_x0000_s15591" type="#_x0000_t202" style="position:absolute;left:7020;top:6120;width:1080;height:362" stroked="f">
              <v:textbox style="mso-next-textbox:#_x0000_s15591">
                <w:txbxContent>
                  <w:p w:rsidR="00F02BD2" w:rsidRDefault="00F02BD2" w:rsidP="00B00A1F">
                    <w:r>
                      <w:t>1.1.1.3</w:t>
                    </w:r>
                  </w:p>
                </w:txbxContent>
              </v:textbox>
            </v:shape>
            <v:shape id="_x0000_s15592" type="#_x0000_t202" style="position:absolute;left:6660;top:6662;width:2160;height:538" stroked="f">
              <v:textbox style="mso-next-textbox:#_x0000_s15592">
                <w:txbxContent>
                  <w:p w:rsidR="00F02BD2" w:rsidRDefault="00F02BD2" w:rsidP="00B00A1F">
                    <w:r>
                      <w:t>Disconnect Service</w:t>
                    </w:r>
                  </w:p>
                </w:txbxContent>
              </v:textbox>
            </v:shape>
            <v:line id="_x0000_s15593" style="position:absolute" from="6120,6662" to="9180,6663"/>
            <v:oval id="_x0000_s15594" style="position:absolute;left:6120;top:4142;width:3060;height:1618"/>
            <v:shape id="_x0000_s15595" type="#_x0000_t202" style="position:absolute;left:7020;top:4319;width:1080;height:362" stroked="f">
              <v:textbox style="mso-next-textbox:#_x0000_s15595">
                <w:txbxContent>
                  <w:p w:rsidR="00F02BD2" w:rsidRDefault="00F02BD2" w:rsidP="00B00A1F">
                    <w:r>
                      <w:t>1.1.1.2</w:t>
                    </w:r>
                  </w:p>
                </w:txbxContent>
              </v:textbox>
            </v:shape>
            <v:shape id="_x0000_s15596" type="#_x0000_t202" style="position:absolute;left:6660;top:4860;width:1980;height:538" stroked="f">
              <v:textbox style="mso-next-textbox:#_x0000_s15596">
                <w:txbxContent>
                  <w:p w:rsidR="00F02BD2" w:rsidRDefault="00F02BD2" w:rsidP="00B00A1F">
                    <w:r>
                      <w:t>Deposit Amount</w:t>
                    </w:r>
                  </w:p>
                </w:txbxContent>
              </v:textbox>
            </v:shape>
            <v:line id="_x0000_s15597" style="position:absolute;flip:y" from="6120,4860" to="9180,4862"/>
            <v:oval id="_x0000_s15598" style="position:absolute;left:6120;top:2340;width:3060;height:1620"/>
            <v:shape id="_x0000_s15599" type="#_x0000_t202" style="position:absolute;left:7020;top:2517;width:1080;height:362" stroked="f">
              <v:textbox style="mso-next-textbox:#_x0000_s15599">
                <w:txbxContent>
                  <w:p w:rsidR="00F02BD2" w:rsidRDefault="00F02BD2" w:rsidP="00B00A1F">
                    <w:r>
                      <w:t>1.1.1.1</w:t>
                    </w:r>
                  </w:p>
                </w:txbxContent>
              </v:textbox>
            </v:shape>
            <v:shape id="_x0000_s15600" type="#_x0000_t202" style="position:absolute;left:6840;top:3060;width:1980;height:540" stroked="f">
              <v:textbox style="mso-next-textbox:#_x0000_s15600">
                <w:txbxContent>
                  <w:p w:rsidR="00F02BD2" w:rsidRDefault="00F02BD2" w:rsidP="00B00A1F">
                    <w:r>
                      <w:t>Bill Generation</w:t>
                    </w:r>
                  </w:p>
                </w:txbxContent>
              </v:textbox>
            </v:shape>
            <v:line id="_x0000_s15601" style="position:absolute" from="6120,3060" to="9180,3061"/>
            <v:line id="_x0000_s15602" style="position:absolute" from="9720,4658" to="11520,4680">
              <v:shadow color="#606"/>
            </v:line>
            <v:line id="_x0000_s15603" style="position:absolute" from="9720,3960" to="9721,4680">
              <v:shadow color="#606"/>
            </v:line>
            <v:line id="_x0000_s15604" style="position:absolute" from="9900,3960" to="9901,4680">
              <v:shadow color="#606"/>
            </v:line>
            <v:line id="_x0000_s15605" style="position:absolute" from="9710,3960" to="11520,3961">
              <v:shadow color="#606"/>
            </v:line>
            <v:line id="_x0000_s15606" style="position:absolute" from="9720,6042" to="11520,6064">
              <v:shadow color="#606"/>
            </v:line>
            <v:line id="_x0000_s15607" style="position:absolute" from="9720,5344" to="9721,6064">
              <v:shadow color="#606"/>
            </v:line>
            <v:line id="_x0000_s15608" style="position:absolute" from="9900,5344" to="9901,6064">
              <v:shadow color="#606"/>
            </v:line>
            <v:line id="_x0000_s15609" style="position:absolute" from="9710,5344" to="11520,5345">
              <v:shadow color="#606"/>
            </v:line>
            <v:line id="_x0000_s15610" style="position:absolute" from="9360,7662" to="11160,7684">
              <v:shadow color="#606"/>
            </v:line>
            <v:line id="_x0000_s15611" style="position:absolute" from="9360,6964" to="9361,7684">
              <v:shadow color="#606"/>
            </v:line>
            <v:line id="_x0000_s15612" style="position:absolute" from="9540,6964" to="9541,7684">
              <v:shadow color="#606"/>
            </v:line>
            <v:line id="_x0000_s15613" style="position:absolute" from="9350,6964" to="11160,6965">
              <v:shadow color="#606"/>
            </v:line>
            <v:line id="_x0000_s15614" style="position:absolute" from="9550,9462" to="11350,9484">
              <v:shadow color="#606"/>
            </v:line>
            <v:line id="_x0000_s15615" style="position:absolute" from="9550,8764" to="9551,9484">
              <v:shadow color="#606"/>
            </v:line>
            <v:line id="_x0000_s15616" style="position:absolute" from="9730,8764" to="9731,9484">
              <v:shadow color="#606"/>
            </v:line>
            <v:line id="_x0000_s15617" style="position:absolute" from="9540,8764" to="11350,8765">
              <v:shadow color="#606"/>
            </v:line>
            <v:line id="_x0000_s15618" style="position:absolute" from="5940,10620" to="9180,10620"/>
            <v:line id="_x0000_s15619" style="position:absolute" from="4680,6660" to="5940,10440">
              <v:stroke endarrow="block"/>
            </v:line>
            <v:line id="_x0000_s15620" style="position:absolute" from="5040,6480" to="6120,8460">
              <v:stroke endarrow="block"/>
            </v:line>
            <v:line id="_x0000_s15621" style="position:absolute" from="5400,5940" to="6120,6660">
              <v:stroke endarrow="block"/>
            </v:line>
            <v:line id="_x0000_s15622" style="position:absolute;flip:y" from="5220,4860" to="6120,5580">
              <v:stroke endarrow="block"/>
            </v:line>
            <v:line id="_x0000_s15623" style="position:absolute;flip:y" from="5040,3240" to="6120,5400">
              <v:stroke endarrow="block"/>
            </v:line>
            <v:shape id="_x0000_s15624" type="#_x0000_t202" style="position:absolute;left:9720;top:7182;width:1369;height:611" filled="f" fillcolor="#c58bf9" stroked="f">
              <v:shadow color="#606"/>
              <v:textbox style="mso-fit-shape-to-text:t" inset="1.80339mm,.90169mm,1.80339mm,.90169mm">
                <w:txbxContent>
                  <w:p w:rsidR="00F02BD2" w:rsidRPr="001B0B27" w:rsidRDefault="00F02BD2" w:rsidP="00B00A1F">
                    <w:pPr>
                      <w:autoSpaceDE w:val="0"/>
                      <w:autoSpaceDN w:val="0"/>
                      <w:adjustRightInd w:val="0"/>
                      <w:jc w:val="center"/>
                      <w:rPr>
                        <w:rFonts w:cs="Arial"/>
                        <w:color w:val="000000"/>
                      </w:rPr>
                    </w:pPr>
                    <w:r w:rsidRPr="001B0B27">
                      <w:rPr>
                        <w:rFonts w:cs="Arial"/>
                        <w:color w:val="000000"/>
                      </w:rPr>
                      <w:t>Customers</w:t>
                    </w:r>
                  </w:p>
                </w:txbxContent>
              </v:textbox>
            </v:shape>
            <v:shape id="_x0000_s15625" type="#_x0000_t202" style="position:absolute;left:10133;top:5562;width:1387;height:611" filled="f" fillcolor="#c58bf9" stroked="f">
              <v:shadow color="#606"/>
              <v:textbox style="mso-fit-shape-to-text:t" inset="1.80339mm,.90169mm,1.80339mm,.90169mm">
                <w:txbxContent>
                  <w:p w:rsidR="00F02BD2" w:rsidRPr="001B0B27" w:rsidRDefault="00F02BD2" w:rsidP="00B00A1F">
                    <w:pPr>
                      <w:autoSpaceDE w:val="0"/>
                      <w:autoSpaceDN w:val="0"/>
                      <w:adjustRightInd w:val="0"/>
                      <w:jc w:val="center"/>
                      <w:rPr>
                        <w:rFonts w:cs="Arial"/>
                        <w:color w:val="000000"/>
                      </w:rPr>
                    </w:pPr>
                    <w:r w:rsidRPr="001B0B27">
                      <w:rPr>
                        <w:rFonts w:cs="Arial"/>
                        <w:color w:val="000000"/>
                      </w:rPr>
                      <w:t>Deposits</w:t>
                    </w:r>
                  </w:p>
                </w:txbxContent>
              </v:textbox>
            </v:shape>
            <v:shape id="_x0000_s15626" type="#_x0000_t202" style="position:absolute;left:10260;top:4140;width:900;height:611" filled="f" fillcolor="#c58bf9" stroked="f">
              <v:shadow color="#606"/>
              <v:textbox style="mso-next-textbox:#_x0000_s15626;mso-fit-shape-to-text:t" inset="1.80339mm,.90169mm,1.80339mm,.90169mm">
                <w:txbxContent>
                  <w:p w:rsidR="00F02BD2" w:rsidRPr="001B0B27" w:rsidRDefault="00F02BD2" w:rsidP="00B00A1F">
                    <w:pPr>
                      <w:autoSpaceDE w:val="0"/>
                      <w:autoSpaceDN w:val="0"/>
                      <w:adjustRightInd w:val="0"/>
                      <w:jc w:val="center"/>
                      <w:rPr>
                        <w:rFonts w:cs="Arial"/>
                        <w:color w:val="000000"/>
                      </w:rPr>
                    </w:pPr>
                    <w:r w:rsidRPr="001B0B27">
                      <w:rPr>
                        <w:rFonts w:cs="Arial"/>
                        <w:color w:val="000000"/>
                      </w:rPr>
                      <w:t>Bills</w:t>
                    </w:r>
                  </w:p>
                </w:txbxContent>
              </v:textbox>
            </v:shape>
            <v:line id="_x0000_s15627" style="position:absolute;flip:x" from="9180,10440" to="10800,10441">
              <v:stroke endarrow="block"/>
            </v:line>
            <v:line id="_x0000_s15628" style="position:absolute;flip:y" from="10800,9540" to="10801,10440"/>
            <v:line id="_x0000_s15629" style="position:absolute" from="9000,8460" to="10440,8460"/>
            <v:line id="_x0000_s15630" style="position:absolute;flip:y" from="10440,7740" to="10441,8460">
              <v:stroke endarrow="block"/>
            </v:line>
            <v:line id="_x0000_s15631" style="position:absolute" from="10440,4680" to="10441,5040"/>
            <v:line id="_x0000_s15632" style="position:absolute;flip:x" from="9360,5040" to="10440,5040"/>
            <v:line id="_x0000_s15633" style="position:absolute;flip:x" from="8820,5040" to="9360,6120">
              <v:stroke endarrow="block"/>
            </v:line>
            <v:line id="_x0000_s15634" style="position:absolute" from="9000,6300" to="10440,6301"/>
            <v:line id="_x0000_s15635" style="position:absolute" from="10440,6300" to="10441,7020">
              <v:stroke endarrow="block"/>
            </v:line>
            <v:line id="_x0000_s15636" style="position:absolute" from="9000,5220" to="9540,5220"/>
            <v:line id="_x0000_s15637" style="position:absolute" from="9540,5220" to="9541,7020">
              <v:stroke endarrow="block"/>
            </v:line>
            <v:line id="_x0000_s15638" style="position:absolute" from="9540,5580" to="9720,5580">
              <v:stroke endarrow="block"/>
            </v:line>
            <v:line id="_x0000_s15639" style="position:absolute" from="10620,3060" to="10620,3960">
              <v:stroke endarrow="block"/>
            </v:line>
            <v:line id="_x0000_s15640" style="position:absolute" from="9180,3060" to="10620,3060"/>
            <v:line id="_x0000_s15641" style="position:absolute;flip:y" from="9360,3240" to="9360,7020"/>
            <v:line id="_x0000_s15642" style="position:absolute;flip:x" from="9180,3240" to="9360,3240">
              <v:stroke endarrow="block"/>
            </v:line>
            <v:shape id="_x0000_s15643" type="#_x0000_t202" style="position:absolute;left:9293;top:3398;width:1327;height:382;mso-wrap-style:none;v-text-anchor:top-baseline" filled="f" fillcolor="#c58bf9" stroked="f">
              <v:shadow color="#606"/>
              <v:textbox inset="1.80339mm,.90169mm,1.80339mm,.90169mm">
                <w:txbxContent>
                  <w:p w:rsidR="00F02BD2" w:rsidRPr="006569AE" w:rsidRDefault="00F02BD2" w:rsidP="00B00A1F">
                    <w:pPr>
                      <w:autoSpaceDE w:val="0"/>
                      <w:autoSpaceDN w:val="0"/>
                      <w:adjustRightInd w:val="0"/>
                      <w:jc w:val="center"/>
                      <w:rPr>
                        <w:rFonts w:ascii="Arial" w:hAnsi="Arial" w:cs="Arial"/>
                        <w:color w:val="000000"/>
                        <w:sz w:val="20"/>
                        <w:szCs w:val="28"/>
                      </w:rPr>
                    </w:pPr>
                    <w:r w:rsidRPr="006569AE">
                      <w:rPr>
                        <w:rFonts w:ascii="Arial" w:hAnsi="Arial" w:cs="Arial"/>
                        <w:color w:val="000000"/>
                        <w:sz w:val="20"/>
                        <w:szCs w:val="28"/>
                      </w:rPr>
                      <w:t>Get cust info</w:t>
                    </w:r>
                  </w:p>
                </w:txbxContent>
              </v:textbox>
            </v:shape>
            <v:shape id="_x0000_s15644" type="#_x0000_t202" style="position:absolute;left:9900;top:2700;width:849;height:360;mso-wrap-style:none;v-text-anchor:top-baseline" filled="f" fillcolor="#c58bf9" stroked="f">
              <v:shadow color="#606"/>
              <v:textbox inset="1.80339mm,.90169mm,1.80339mm,.90169mm">
                <w:txbxContent>
                  <w:p w:rsidR="00F02BD2" w:rsidRPr="006569AE" w:rsidRDefault="00F02BD2" w:rsidP="00B00A1F">
                    <w:pPr>
                      <w:autoSpaceDE w:val="0"/>
                      <w:autoSpaceDN w:val="0"/>
                      <w:adjustRightInd w:val="0"/>
                      <w:jc w:val="center"/>
                      <w:rPr>
                        <w:rFonts w:ascii="Arial" w:hAnsi="Arial" w:cs="Arial"/>
                        <w:color w:val="000000"/>
                        <w:sz w:val="20"/>
                        <w:szCs w:val="28"/>
                      </w:rPr>
                    </w:pPr>
                    <w:r>
                      <w:rPr>
                        <w:rFonts w:ascii="Arial" w:hAnsi="Arial" w:cs="Arial"/>
                        <w:color w:val="000000"/>
                        <w:sz w:val="20"/>
                        <w:szCs w:val="28"/>
                      </w:rPr>
                      <w:t>Update</w:t>
                    </w:r>
                  </w:p>
                </w:txbxContent>
              </v:textbox>
            </v:shape>
            <v:shape id="_x0000_s15645" type="#_x0000_t202" style="position:absolute;left:9360;top:10080;width:949;height:360;mso-wrap-style:none;v-text-anchor:top-baseline" filled="f" fillcolor="#c58bf9" stroked="f">
              <v:shadow color="#606"/>
              <v:textbox inset="1.80339mm,.90169mm,1.80339mm,.90169mm">
                <w:txbxContent>
                  <w:p w:rsidR="00F02BD2" w:rsidRPr="006569AE" w:rsidRDefault="00F02BD2" w:rsidP="00B00A1F">
                    <w:pPr>
                      <w:autoSpaceDE w:val="0"/>
                      <w:autoSpaceDN w:val="0"/>
                      <w:adjustRightInd w:val="0"/>
                      <w:jc w:val="center"/>
                      <w:rPr>
                        <w:rFonts w:ascii="Arial" w:hAnsi="Arial" w:cs="Arial"/>
                        <w:color w:val="000000"/>
                        <w:sz w:val="20"/>
                        <w:szCs w:val="28"/>
                      </w:rPr>
                    </w:pPr>
                    <w:r>
                      <w:rPr>
                        <w:rFonts w:ascii="Arial" w:hAnsi="Arial" w:cs="Arial"/>
                        <w:color w:val="000000"/>
                        <w:sz w:val="20"/>
                        <w:szCs w:val="28"/>
                      </w:rPr>
                      <w:t>Retrieve</w:t>
                    </w:r>
                  </w:p>
                </w:txbxContent>
              </v:textbox>
            </v:shape>
            <v:shape id="_x0000_s15646" type="#_x0000_t202" style="position:absolute;left:10440;top:7920;width:849;height:360;mso-wrap-style:none;v-text-anchor:top-baseline" filled="f" fillcolor="#c58bf9" stroked="f">
              <v:shadow color="#606"/>
              <v:textbox inset="1.80339mm,.90169mm,1.80339mm,.90169mm">
                <w:txbxContent>
                  <w:p w:rsidR="00F02BD2" w:rsidRPr="006569AE" w:rsidRDefault="00F02BD2" w:rsidP="00B00A1F">
                    <w:pPr>
                      <w:autoSpaceDE w:val="0"/>
                      <w:autoSpaceDN w:val="0"/>
                      <w:adjustRightInd w:val="0"/>
                      <w:jc w:val="center"/>
                      <w:rPr>
                        <w:rFonts w:ascii="Arial" w:hAnsi="Arial" w:cs="Arial"/>
                        <w:color w:val="000000"/>
                        <w:sz w:val="20"/>
                        <w:szCs w:val="28"/>
                      </w:rPr>
                    </w:pPr>
                    <w:r>
                      <w:rPr>
                        <w:rFonts w:ascii="Arial" w:hAnsi="Arial" w:cs="Arial"/>
                        <w:color w:val="000000"/>
                        <w:sz w:val="20"/>
                        <w:szCs w:val="28"/>
                      </w:rPr>
                      <w:t>Update</w:t>
                    </w:r>
                  </w:p>
                </w:txbxContent>
              </v:textbox>
            </v:shape>
            <v:shape id="_x0000_s15647" type="#_x0000_t202" style="position:absolute;left:10440;top:6300;width:849;height:360;mso-wrap-style:none;v-text-anchor:top-baseline" filled="f" fillcolor="#c58bf9" stroked="f">
              <v:shadow color="#606"/>
              <v:textbox style="mso-next-textbox:#_x0000_s15647" inset="1.80339mm,.90169mm,1.80339mm,.90169mm">
                <w:txbxContent>
                  <w:p w:rsidR="00F02BD2" w:rsidRPr="006569AE" w:rsidRDefault="00F02BD2" w:rsidP="00B00A1F">
                    <w:pPr>
                      <w:autoSpaceDE w:val="0"/>
                      <w:autoSpaceDN w:val="0"/>
                      <w:adjustRightInd w:val="0"/>
                      <w:jc w:val="center"/>
                      <w:rPr>
                        <w:rFonts w:ascii="Arial" w:hAnsi="Arial" w:cs="Arial"/>
                        <w:color w:val="000000"/>
                        <w:sz w:val="20"/>
                        <w:szCs w:val="28"/>
                      </w:rPr>
                    </w:pPr>
                    <w:r>
                      <w:rPr>
                        <w:rFonts w:ascii="Arial" w:hAnsi="Arial" w:cs="Arial"/>
                        <w:color w:val="000000"/>
                        <w:sz w:val="20"/>
                        <w:szCs w:val="28"/>
                      </w:rPr>
                      <w:t>Update</w:t>
                    </w:r>
                  </w:p>
                </w:txbxContent>
              </v:textbox>
            </v:shape>
            <v:shape id="_x0000_s15648" type="#_x0000_t202" style="position:absolute;left:9540;top:6480;width:849;height:360;mso-wrap-style:none;v-text-anchor:top-baseline" filled="f" fillcolor="#c58bf9" stroked="f">
              <v:shadow color="#606"/>
              <v:textbox inset="1.80339mm,.90169mm,1.80339mm,.90169mm">
                <w:txbxContent>
                  <w:p w:rsidR="00F02BD2" w:rsidRPr="006569AE" w:rsidRDefault="00F02BD2" w:rsidP="00B00A1F">
                    <w:pPr>
                      <w:autoSpaceDE w:val="0"/>
                      <w:autoSpaceDN w:val="0"/>
                      <w:adjustRightInd w:val="0"/>
                      <w:jc w:val="center"/>
                      <w:rPr>
                        <w:rFonts w:ascii="Arial" w:hAnsi="Arial" w:cs="Arial"/>
                        <w:color w:val="000000"/>
                        <w:sz w:val="20"/>
                        <w:szCs w:val="28"/>
                      </w:rPr>
                    </w:pPr>
                    <w:r>
                      <w:rPr>
                        <w:rFonts w:ascii="Arial" w:hAnsi="Arial" w:cs="Arial"/>
                        <w:color w:val="000000"/>
                        <w:sz w:val="20"/>
                        <w:szCs w:val="28"/>
                      </w:rPr>
                      <w:t>Update</w:t>
                    </w:r>
                  </w:p>
                </w:txbxContent>
              </v:textbox>
            </v:shape>
            <v:shape id="_x0000_s15649" type="#_x0000_t202" style="position:absolute;left:9900;top:8982;width:1800;height:611" filled="f" fillcolor="#c58bf9" stroked="f">
              <v:shadow color="#606"/>
              <v:textbox style="mso-fit-shape-to-text:t" inset="1.80339mm,.90169mm,1.80339mm,.90169mm">
                <w:txbxContent>
                  <w:p w:rsidR="00F02BD2" w:rsidRPr="001B0B27" w:rsidRDefault="00F02BD2" w:rsidP="00B00A1F">
                    <w:pPr>
                      <w:autoSpaceDE w:val="0"/>
                      <w:autoSpaceDN w:val="0"/>
                      <w:adjustRightInd w:val="0"/>
                      <w:jc w:val="center"/>
                      <w:rPr>
                        <w:rFonts w:cs="Arial"/>
                        <w:color w:val="000000"/>
                      </w:rPr>
                    </w:pPr>
                    <w:r>
                      <w:rPr>
                        <w:rFonts w:cs="Arial"/>
                        <w:color w:val="000000"/>
                      </w:rPr>
                      <w:t>ReportPayments</w:t>
                    </w:r>
                  </w:p>
                </w:txbxContent>
              </v:textbox>
            </v:shape>
            <w10:wrap type="none"/>
            <w10:anchorlock/>
          </v:group>
        </w:pict>
      </w:r>
    </w:p>
    <w:p w:rsidR="002575DD" w:rsidRDefault="002575DD" w:rsidP="008B769F">
      <w:pPr>
        <w:jc w:val="both"/>
        <w:rPr>
          <w:rFonts w:asciiTheme="majorHAnsi" w:hAnsiTheme="majorHAnsi"/>
          <w:sz w:val="26"/>
          <w:szCs w:val="26"/>
        </w:rPr>
      </w:pPr>
    </w:p>
    <w:p w:rsidR="002575DD" w:rsidRDefault="002575DD" w:rsidP="008B769F">
      <w:pPr>
        <w:jc w:val="both"/>
        <w:rPr>
          <w:rFonts w:asciiTheme="majorHAnsi" w:hAnsiTheme="majorHAnsi"/>
          <w:sz w:val="26"/>
          <w:szCs w:val="26"/>
        </w:rPr>
      </w:pPr>
    </w:p>
    <w:p w:rsidR="002575DD" w:rsidRDefault="002575DD" w:rsidP="008B769F">
      <w:pPr>
        <w:jc w:val="both"/>
        <w:rPr>
          <w:rFonts w:asciiTheme="majorHAnsi" w:hAnsiTheme="majorHAnsi"/>
          <w:sz w:val="26"/>
          <w:szCs w:val="26"/>
        </w:rPr>
      </w:pPr>
    </w:p>
    <w:p w:rsidR="002D1288" w:rsidRDefault="002D1288" w:rsidP="002D1288">
      <w:pPr>
        <w:spacing w:line="360" w:lineRule="auto"/>
        <w:jc w:val="both"/>
        <w:rPr>
          <w:rFonts w:asciiTheme="majorHAnsi" w:hAnsiTheme="majorHAnsi"/>
          <w:sz w:val="26"/>
          <w:szCs w:val="26"/>
        </w:rPr>
      </w:pPr>
    </w:p>
    <w:p w:rsidR="00AB398D" w:rsidRPr="002D1288" w:rsidRDefault="00AB398D" w:rsidP="002D1288">
      <w:pPr>
        <w:spacing w:line="360" w:lineRule="auto"/>
        <w:jc w:val="both"/>
        <w:rPr>
          <w:rFonts w:asciiTheme="majorHAnsi" w:hAnsiTheme="majorHAnsi"/>
          <w:sz w:val="26"/>
          <w:szCs w:val="26"/>
        </w:rPr>
      </w:pPr>
      <w:r w:rsidRPr="00AB398D">
        <w:rPr>
          <w:sz w:val="28"/>
          <w:szCs w:val="28"/>
        </w:rPr>
        <w:lastRenderedPageBreak/>
        <w:t>UML diagrams ….</w:t>
      </w:r>
    </w:p>
    <w:p w:rsidR="00AB398D" w:rsidRDefault="00AB398D" w:rsidP="007B15CE">
      <w:pPr>
        <w:spacing w:before="100" w:beforeAutospacing="1" w:after="100" w:afterAutospacing="1" w:line="360" w:lineRule="auto"/>
        <w:ind w:left="720"/>
        <w:jc w:val="both"/>
        <w:rPr>
          <w:sz w:val="28"/>
          <w:szCs w:val="28"/>
        </w:rPr>
      </w:pPr>
      <w:r>
        <w:rPr>
          <w:sz w:val="28"/>
          <w:szCs w:val="28"/>
        </w:rPr>
        <w:t>What is uml ?</w:t>
      </w:r>
    </w:p>
    <w:p w:rsidR="00AB398D" w:rsidRDefault="00F15466" w:rsidP="007B15CE">
      <w:pPr>
        <w:spacing w:before="100" w:beforeAutospacing="1" w:after="100" w:afterAutospacing="1" w:line="360" w:lineRule="auto"/>
        <w:ind w:left="720"/>
        <w:jc w:val="both"/>
        <w:rPr>
          <w:rFonts w:asciiTheme="majorHAnsi" w:hAnsiTheme="majorHAnsi"/>
          <w:sz w:val="28"/>
          <w:szCs w:val="28"/>
        </w:rPr>
      </w:pPr>
      <w:r>
        <w:rPr>
          <w:rFonts w:asciiTheme="majorHAnsi" w:hAnsiTheme="majorHAnsi"/>
          <w:sz w:val="28"/>
          <w:szCs w:val="28"/>
        </w:rPr>
        <w:t xml:space="preserve">Uml means unified modeling language which is used for </w:t>
      </w:r>
      <w:r w:rsidR="00CE0942">
        <w:rPr>
          <w:rFonts w:asciiTheme="majorHAnsi" w:hAnsiTheme="majorHAnsi"/>
          <w:sz w:val="28"/>
          <w:szCs w:val="28"/>
        </w:rPr>
        <w:t>specifying,</w:t>
      </w:r>
      <w:r>
        <w:rPr>
          <w:rFonts w:asciiTheme="majorHAnsi" w:hAnsiTheme="majorHAnsi"/>
          <w:sz w:val="28"/>
          <w:szCs w:val="28"/>
        </w:rPr>
        <w:t xml:space="preserve"> </w:t>
      </w:r>
      <w:r w:rsidR="00CE0942" w:rsidRPr="009954A6">
        <w:rPr>
          <w:rFonts w:asciiTheme="majorHAnsi" w:hAnsiTheme="majorHAnsi"/>
          <w:sz w:val="28"/>
          <w:szCs w:val="28"/>
          <w:highlight w:val="yellow"/>
        </w:rPr>
        <w:t>visualizing</w:t>
      </w:r>
      <w:r w:rsidR="00CE0942">
        <w:rPr>
          <w:rFonts w:asciiTheme="majorHAnsi" w:hAnsiTheme="majorHAnsi"/>
          <w:sz w:val="28"/>
          <w:szCs w:val="28"/>
        </w:rPr>
        <w:t>,</w:t>
      </w:r>
      <w:r>
        <w:rPr>
          <w:rFonts w:asciiTheme="majorHAnsi" w:hAnsiTheme="majorHAnsi"/>
          <w:sz w:val="28"/>
          <w:szCs w:val="28"/>
        </w:rPr>
        <w:t xml:space="preserve"> constructing and documenting the </w:t>
      </w:r>
      <w:r w:rsidR="00CE0942">
        <w:rPr>
          <w:rFonts w:asciiTheme="majorHAnsi" w:hAnsiTheme="majorHAnsi"/>
          <w:sz w:val="28"/>
          <w:szCs w:val="28"/>
        </w:rPr>
        <w:t>requirements</w:t>
      </w:r>
      <w:r>
        <w:rPr>
          <w:rFonts w:asciiTheme="majorHAnsi" w:hAnsiTheme="majorHAnsi"/>
          <w:sz w:val="28"/>
          <w:szCs w:val="28"/>
        </w:rPr>
        <w:t xml:space="preserve"> of software </w:t>
      </w:r>
      <w:r w:rsidR="00CE0942">
        <w:rPr>
          <w:rFonts w:asciiTheme="majorHAnsi" w:hAnsiTheme="majorHAnsi"/>
          <w:sz w:val="28"/>
          <w:szCs w:val="28"/>
        </w:rPr>
        <w:t>system. Uml</w:t>
      </w:r>
      <w:r>
        <w:rPr>
          <w:rFonts w:asciiTheme="majorHAnsi" w:hAnsiTheme="majorHAnsi"/>
          <w:sz w:val="28"/>
          <w:szCs w:val="28"/>
        </w:rPr>
        <w:t xml:space="preserve"> is mainly used in object oriented software </w:t>
      </w:r>
      <w:r w:rsidR="00CE0942">
        <w:rPr>
          <w:rFonts w:asciiTheme="majorHAnsi" w:hAnsiTheme="majorHAnsi"/>
          <w:sz w:val="28"/>
          <w:szCs w:val="28"/>
        </w:rPr>
        <w:t>design.</w:t>
      </w:r>
    </w:p>
    <w:p w:rsidR="00F15466" w:rsidRDefault="00F15466" w:rsidP="007B15CE">
      <w:pPr>
        <w:spacing w:before="100" w:beforeAutospacing="1" w:after="100" w:afterAutospacing="1" w:line="360" w:lineRule="auto"/>
        <w:ind w:left="720"/>
        <w:jc w:val="both"/>
        <w:rPr>
          <w:rFonts w:asciiTheme="majorHAnsi" w:hAnsiTheme="majorHAnsi"/>
          <w:sz w:val="28"/>
          <w:szCs w:val="28"/>
        </w:rPr>
      </w:pPr>
      <w:r>
        <w:rPr>
          <w:rFonts w:asciiTheme="majorHAnsi" w:hAnsiTheme="majorHAnsi"/>
          <w:sz w:val="28"/>
          <w:szCs w:val="28"/>
        </w:rPr>
        <w:t>Uml mainly determines the structural and</w:t>
      </w:r>
      <w:r w:rsidR="00D4577E">
        <w:rPr>
          <w:rFonts w:asciiTheme="majorHAnsi" w:hAnsiTheme="majorHAnsi"/>
          <w:sz w:val="28"/>
          <w:szCs w:val="28"/>
        </w:rPr>
        <w:t xml:space="preserve"> behavioral view of the </w:t>
      </w:r>
      <w:r w:rsidR="00CE0942">
        <w:rPr>
          <w:rFonts w:asciiTheme="majorHAnsi" w:hAnsiTheme="majorHAnsi"/>
          <w:sz w:val="28"/>
          <w:szCs w:val="28"/>
        </w:rPr>
        <w:t>system.</w:t>
      </w:r>
    </w:p>
    <w:p w:rsidR="00D13C74" w:rsidRDefault="00D13C74" w:rsidP="007B15CE">
      <w:pPr>
        <w:spacing w:before="100" w:beforeAutospacing="1" w:after="100" w:afterAutospacing="1" w:line="360" w:lineRule="auto"/>
        <w:ind w:left="720"/>
        <w:jc w:val="both"/>
        <w:rPr>
          <w:rFonts w:asciiTheme="majorHAnsi" w:hAnsiTheme="majorHAnsi"/>
          <w:sz w:val="28"/>
          <w:szCs w:val="28"/>
        </w:rPr>
      </w:pPr>
    </w:p>
    <w:p w:rsidR="00D13C74" w:rsidRDefault="00D13C74" w:rsidP="007B15CE">
      <w:pPr>
        <w:spacing w:before="100" w:beforeAutospacing="1" w:after="100" w:afterAutospacing="1" w:line="360" w:lineRule="auto"/>
        <w:ind w:left="720"/>
        <w:jc w:val="both"/>
        <w:rPr>
          <w:rFonts w:asciiTheme="majorHAnsi" w:hAnsiTheme="majorHAnsi"/>
          <w:sz w:val="28"/>
          <w:szCs w:val="28"/>
        </w:rPr>
      </w:pPr>
    </w:p>
    <w:p w:rsidR="00D13C74" w:rsidRDefault="00D13C74" w:rsidP="009C0915">
      <w:pPr>
        <w:spacing w:before="100" w:beforeAutospacing="1" w:after="100" w:afterAutospacing="1" w:line="360" w:lineRule="auto"/>
        <w:jc w:val="both"/>
        <w:rPr>
          <w:rFonts w:asciiTheme="majorHAnsi" w:hAnsiTheme="majorHAnsi"/>
          <w:sz w:val="28"/>
          <w:szCs w:val="28"/>
        </w:rPr>
      </w:pPr>
    </w:p>
    <w:p w:rsidR="00D13C74" w:rsidRDefault="00B942B4" w:rsidP="00D13C74">
      <w:pPr>
        <w:spacing w:before="100" w:beforeAutospacing="1" w:after="100" w:afterAutospacing="1" w:line="360" w:lineRule="auto"/>
        <w:jc w:val="both"/>
        <w:rPr>
          <w:rFonts w:asciiTheme="majorHAnsi" w:hAnsiTheme="majorHAnsi"/>
          <w:sz w:val="28"/>
          <w:szCs w:val="28"/>
        </w:rPr>
      </w:pPr>
      <w:r>
        <w:rPr>
          <w:rFonts w:asciiTheme="majorHAnsi" w:hAnsiTheme="majorHAnsi"/>
          <w:noProof/>
          <w:sz w:val="28"/>
          <w:szCs w:val="28"/>
        </w:rPr>
        <w:pict>
          <v:roundrect id="_x0000_s1054" style="position:absolute;left:0;text-align:left;margin-left:156pt;margin-top:-9.85pt;width:92.25pt;height:48pt;z-index:251675648" arcsize="10923f">
            <v:textbox>
              <w:txbxContent>
                <w:p w:rsidR="00F02BD2" w:rsidRPr="00D4577E" w:rsidRDefault="00F02BD2" w:rsidP="00D13C74">
                  <w:pPr>
                    <w:jc w:val="center"/>
                    <w:rPr>
                      <w:sz w:val="32"/>
                      <w:szCs w:val="32"/>
                    </w:rPr>
                  </w:pPr>
                  <w:r w:rsidRPr="00D4577E">
                    <w:rPr>
                      <w:sz w:val="32"/>
                      <w:szCs w:val="32"/>
                    </w:rPr>
                    <w:t>uml</w:t>
                  </w:r>
                </w:p>
              </w:txbxContent>
            </v:textbox>
          </v:roundrect>
        </w:pict>
      </w:r>
      <w:r>
        <w:rPr>
          <w:rFonts w:asciiTheme="majorHAnsi" w:hAnsiTheme="majorHAnsi"/>
          <w:noProof/>
          <w:sz w:val="28"/>
          <w:szCs w:val="28"/>
        </w:rPr>
        <w:pict>
          <v:shape id="_x0000_s1064" type="#_x0000_t32" style="position:absolute;left:0;text-align:left;margin-left:24pt;margin-top:108.1pt;width:91.5pt;height:56.8pt;flip:x;z-index:251685888" o:connectortype="straight">
            <v:stroke endarrow="block"/>
          </v:shape>
        </w:pict>
      </w:r>
      <w:r>
        <w:rPr>
          <w:rFonts w:asciiTheme="majorHAnsi" w:hAnsiTheme="majorHAnsi"/>
          <w:noProof/>
          <w:sz w:val="28"/>
          <w:szCs w:val="28"/>
        </w:rPr>
        <w:pict>
          <v:roundrect id="_x0000_s1055" style="position:absolute;left:0;text-align:left;margin-left:87.75pt;margin-top:77.9pt;width:68.25pt;height:30.2pt;z-index:251676672" arcsize="10923f">
            <v:textbox style="mso-next-textbox:#_x0000_s1055">
              <w:txbxContent>
                <w:p w:rsidR="00F02BD2" w:rsidRDefault="00F02BD2">
                  <w:r>
                    <w:t>structural</w:t>
                  </w:r>
                </w:p>
              </w:txbxContent>
            </v:textbox>
          </v:roundrect>
        </w:pict>
      </w:r>
      <w:r>
        <w:rPr>
          <w:rFonts w:asciiTheme="majorHAnsi" w:hAnsiTheme="majorHAnsi"/>
          <w:noProof/>
          <w:sz w:val="28"/>
          <w:szCs w:val="28"/>
        </w:rPr>
        <w:pict>
          <v:shape id="_x0000_s1066" type="#_x0000_t32" style="position:absolute;left:0;text-align:left;margin-left:253.5pt;margin-top:108.1pt;width:39.75pt;height:52.3pt;flip:x;z-index:251687936" o:connectortype="straight">
            <v:stroke endarrow="block"/>
          </v:shape>
        </w:pict>
      </w:r>
      <w:r>
        <w:rPr>
          <w:rFonts w:asciiTheme="majorHAnsi" w:hAnsiTheme="majorHAnsi"/>
          <w:noProof/>
          <w:sz w:val="28"/>
          <w:szCs w:val="28"/>
        </w:rPr>
        <w:pict>
          <v:shape id="_x0000_s1067" type="#_x0000_t32" style="position:absolute;left:0;text-align:left;margin-left:293.25pt;margin-top:108.1pt;width:39.75pt;height:47.05pt;z-index:251688960" o:connectortype="straight">
            <v:stroke endarrow="block"/>
          </v:shape>
        </w:pict>
      </w:r>
      <w:r>
        <w:rPr>
          <w:rFonts w:asciiTheme="majorHAnsi" w:hAnsiTheme="majorHAnsi"/>
          <w:noProof/>
          <w:sz w:val="28"/>
          <w:szCs w:val="28"/>
        </w:rPr>
        <w:pict>
          <v:shape id="_x0000_s1068" type="#_x0000_t32" style="position:absolute;left:0;text-align:left;margin-left:293.25pt;margin-top:108.1pt;width:123pt;height:52.3pt;z-index:251689984" o:connectortype="straight">
            <v:stroke endarrow="block"/>
          </v:shape>
        </w:pict>
      </w:r>
      <w:r>
        <w:rPr>
          <w:rFonts w:asciiTheme="majorHAnsi" w:hAnsiTheme="majorHAnsi"/>
          <w:noProof/>
          <w:sz w:val="28"/>
          <w:szCs w:val="28"/>
        </w:rPr>
        <w:pict>
          <v:roundrect id="_x0000_s1058" style="position:absolute;left:0;text-align:left;margin-left:253.5pt;margin-top:77.9pt;width:87pt;height:30.2pt;z-index:251679744" arcsize="10923f">
            <v:textbox style="mso-next-textbox:#_x0000_s1058">
              <w:txbxContent>
                <w:p w:rsidR="00F02BD2" w:rsidRDefault="00F02BD2" w:rsidP="00F41817">
                  <w:r>
                    <w:t>behavioural</w:t>
                  </w:r>
                </w:p>
              </w:txbxContent>
            </v:textbox>
          </v:roundrect>
        </w:pict>
      </w:r>
      <w:r>
        <w:rPr>
          <w:rFonts w:asciiTheme="majorHAnsi" w:hAnsiTheme="majorHAnsi"/>
          <w:noProof/>
          <w:sz w:val="28"/>
          <w:szCs w:val="28"/>
        </w:rPr>
        <w:pict>
          <v:roundrect id="_x0000_s1056" style="position:absolute;left:0;text-align:left;margin-left:309.75pt;margin-top:155.15pt;width:51.75pt;height:29.25pt;z-index:251677696" arcsize="10923f">
            <v:textbox style="mso-next-textbox:#_x0000_s1056">
              <w:txbxContent>
                <w:p w:rsidR="00F02BD2" w:rsidRDefault="00F02BD2">
                  <w:r>
                    <w:t>activity</w:t>
                  </w:r>
                </w:p>
              </w:txbxContent>
            </v:textbox>
          </v:roundrect>
        </w:pict>
      </w:r>
      <w:r>
        <w:rPr>
          <w:rFonts w:asciiTheme="majorHAnsi" w:hAnsiTheme="majorHAnsi"/>
          <w:noProof/>
          <w:sz w:val="28"/>
          <w:szCs w:val="28"/>
        </w:rPr>
        <w:pict>
          <v:shape id="_x0000_s1063" type="#_x0000_t32" style="position:absolute;left:0;text-align:left;margin-left:205.5pt;margin-top:38.15pt;width:92.25pt;height:39.75pt;z-index:251684864" o:connectortype="straight">
            <v:stroke endarrow="block"/>
          </v:shape>
        </w:pict>
      </w:r>
      <w:r>
        <w:rPr>
          <w:rFonts w:asciiTheme="majorHAnsi" w:hAnsiTheme="majorHAnsi"/>
          <w:noProof/>
          <w:sz w:val="28"/>
          <w:szCs w:val="28"/>
        </w:rPr>
        <w:pict>
          <v:shape id="_x0000_s1062" type="#_x0000_t32" style="position:absolute;left:0;text-align:left;margin-left:124.5pt;margin-top:38.15pt;width:81pt;height:39.75pt;flip:x;z-index:251683840" o:connectortype="straight">
            <v:stroke endarrow="block"/>
          </v:shape>
        </w:pict>
      </w:r>
      <w:r>
        <w:rPr>
          <w:rFonts w:asciiTheme="majorHAnsi" w:hAnsiTheme="majorHAnsi"/>
          <w:noProof/>
          <w:sz w:val="28"/>
          <w:szCs w:val="28"/>
        </w:rPr>
        <w:pict>
          <v:roundrect id="_x0000_s1061" style="position:absolute;left:0;text-align:left;margin-left:388.5pt;margin-top:160.4pt;width:64.5pt;height:24pt;z-index:251682816" arcsize="10923f">
            <v:textbox style="mso-next-textbox:#_x0000_s1061">
              <w:txbxContent>
                <w:p w:rsidR="00F02BD2" w:rsidRDefault="00F02BD2">
                  <w:r>
                    <w:t xml:space="preserve">Use case </w:t>
                  </w:r>
                </w:p>
              </w:txbxContent>
            </v:textbox>
          </v:roundrect>
        </w:pict>
      </w:r>
      <w:r>
        <w:rPr>
          <w:rFonts w:asciiTheme="majorHAnsi" w:hAnsiTheme="majorHAnsi"/>
          <w:noProof/>
          <w:sz w:val="28"/>
          <w:szCs w:val="28"/>
        </w:rPr>
        <w:pict>
          <v:roundrect id="_x0000_s1059" style="position:absolute;left:0;text-align:left;margin-left:228.75pt;margin-top:160.4pt;width:64.5pt;height:27.75pt;z-index:251680768" arcsize="10923f">
            <v:textbox style="mso-next-textbox:#_x0000_s1059">
              <w:txbxContent>
                <w:p w:rsidR="00F02BD2" w:rsidRDefault="00F02BD2">
                  <w:r>
                    <w:t>sequence</w:t>
                  </w:r>
                </w:p>
              </w:txbxContent>
            </v:textbox>
          </v:roundrect>
        </w:pict>
      </w:r>
      <w:r>
        <w:rPr>
          <w:rFonts w:asciiTheme="majorHAnsi" w:hAnsiTheme="majorHAnsi"/>
          <w:noProof/>
          <w:sz w:val="28"/>
          <w:szCs w:val="28"/>
        </w:rPr>
        <w:pict>
          <v:roundrect id="_x0000_s1060" style="position:absolute;left:0;text-align:left;margin-left:-25.5pt;margin-top:164.9pt;width:92.25pt;height:28.5pt;z-index:251681792" arcsize="10923f">
            <v:textbox style="mso-next-textbox:#_x0000_s1060">
              <w:txbxContent>
                <w:p w:rsidR="00F02BD2" w:rsidRDefault="00F02BD2">
                  <w:r>
                    <w:t>Class diagrams</w:t>
                  </w:r>
                </w:p>
              </w:txbxContent>
            </v:textbox>
          </v:roundrect>
        </w:pict>
      </w:r>
    </w:p>
    <w:p w:rsidR="00D13C74" w:rsidRPr="00D13C74" w:rsidRDefault="00D13C74" w:rsidP="00D13C74">
      <w:pPr>
        <w:rPr>
          <w:rFonts w:asciiTheme="majorHAnsi" w:hAnsiTheme="majorHAnsi"/>
          <w:sz w:val="28"/>
          <w:szCs w:val="28"/>
        </w:rPr>
      </w:pPr>
    </w:p>
    <w:p w:rsidR="00D13C74" w:rsidRPr="00D13C74" w:rsidRDefault="00D13C74" w:rsidP="00D13C74">
      <w:pPr>
        <w:rPr>
          <w:rFonts w:asciiTheme="majorHAnsi" w:hAnsiTheme="majorHAnsi"/>
          <w:sz w:val="28"/>
          <w:szCs w:val="28"/>
        </w:rPr>
      </w:pPr>
    </w:p>
    <w:p w:rsidR="00D13C74" w:rsidRPr="00D13C74" w:rsidRDefault="00B942B4" w:rsidP="00D13C74">
      <w:pPr>
        <w:rPr>
          <w:rFonts w:asciiTheme="majorHAnsi" w:hAnsiTheme="majorHAnsi"/>
          <w:sz w:val="28"/>
          <w:szCs w:val="28"/>
        </w:rPr>
      </w:pPr>
      <w:r>
        <w:rPr>
          <w:rFonts w:asciiTheme="majorHAnsi" w:hAnsiTheme="majorHAnsi"/>
          <w:noProof/>
          <w:sz w:val="28"/>
          <w:szCs w:val="28"/>
        </w:rPr>
        <w:pict>
          <v:shape id="_x0000_s1065" type="#_x0000_t32" style="position:absolute;margin-left:115.5pt;margin-top:11.75pt;width:40.5pt;height:56.8pt;z-index:251686912" o:connectortype="straight">
            <v:stroke endarrow="block"/>
          </v:shape>
        </w:pict>
      </w:r>
    </w:p>
    <w:p w:rsidR="00D13C74" w:rsidRPr="00D13C74" w:rsidRDefault="00D13C74" w:rsidP="00D13C74">
      <w:pPr>
        <w:rPr>
          <w:rFonts w:asciiTheme="majorHAnsi" w:hAnsiTheme="majorHAnsi"/>
          <w:sz w:val="28"/>
          <w:szCs w:val="28"/>
        </w:rPr>
      </w:pPr>
    </w:p>
    <w:p w:rsidR="00D13C74" w:rsidRPr="00D13C74" w:rsidRDefault="00B942B4" w:rsidP="00D13C74">
      <w:pPr>
        <w:rPr>
          <w:rFonts w:asciiTheme="majorHAnsi" w:hAnsiTheme="majorHAnsi"/>
          <w:sz w:val="28"/>
          <w:szCs w:val="28"/>
        </w:rPr>
      </w:pPr>
      <w:r>
        <w:rPr>
          <w:rFonts w:asciiTheme="majorHAnsi" w:hAnsiTheme="majorHAnsi"/>
          <w:noProof/>
          <w:sz w:val="28"/>
          <w:szCs w:val="28"/>
        </w:rPr>
        <w:pict>
          <v:roundrect id="_x0000_s1057" style="position:absolute;margin-left:87.75pt;margin-top:10.8pt;width:117.75pt;height:38.15pt;z-index:251678720" arcsize="10923f">
            <v:textbox style="mso-next-textbox:#_x0000_s1057">
              <w:txbxContent>
                <w:p w:rsidR="00F02BD2" w:rsidRDefault="00F02BD2" w:rsidP="00D4577E">
                  <w:pPr>
                    <w:spacing w:after="0" w:line="240" w:lineRule="auto"/>
                    <w:jc w:val="center"/>
                  </w:pPr>
                  <w:r>
                    <w:t>Deployement</w:t>
                  </w:r>
                </w:p>
                <w:p w:rsidR="00F02BD2" w:rsidRDefault="00F02BD2" w:rsidP="00D4577E">
                  <w:pPr>
                    <w:spacing w:after="0" w:line="240" w:lineRule="auto"/>
                    <w:jc w:val="center"/>
                  </w:pPr>
                  <w:r>
                    <w:t>diagrams</w:t>
                  </w:r>
                </w:p>
              </w:txbxContent>
            </v:textbox>
          </v:roundrect>
        </w:pict>
      </w:r>
    </w:p>
    <w:p w:rsidR="00D13C74" w:rsidRPr="00D13C74" w:rsidRDefault="00B942B4" w:rsidP="00D13C74">
      <w:pPr>
        <w:rPr>
          <w:rFonts w:asciiTheme="majorHAnsi" w:hAnsiTheme="majorHAnsi"/>
          <w:sz w:val="28"/>
          <w:szCs w:val="28"/>
        </w:rPr>
      </w:pPr>
      <w:r>
        <w:rPr>
          <w:rFonts w:asciiTheme="majorHAnsi" w:hAnsiTheme="majorHAnsi"/>
          <w:noProof/>
          <w:sz w:val="28"/>
          <w:szCs w:val="28"/>
        </w:rPr>
        <w:pict>
          <v:shape id="_x0000_s15655" type="#_x0000_t32" style="position:absolute;margin-left:264.55pt;margin-top:5.2pt;width:2.5pt;height:56.65pt;z-index:251754496" o:connectortype="straight">
            <v:stroke endarrow="block"/>
          </v:shape>
        </w:pict>
      </w:r>
      <w:r>
        <w:rPr>
          <w:rFonts w:asciiTheme="majorHAnsi" w:hAnsiTheme="majorHAnsi"/>
          <w:noProof/>
          <w:sz w:val="28"/>
          <w:szCs w:val="28"/>
        </w:rPr>
        <w:pict>
          <v:shape id="_x0000_s15653" type="#_x0000_t32" style="position:absolute;margin-left:148.2pt;margin-top:20.1pt;width:3.35pt;height:41.75pt;flip:x;z-index:251753472" o:connectortype="straight" strokecolor="#4f81bd [3204]" strokeweight="2.5pt">
            <v:stroke endarrow="block"/>
            <v:shadow color="#868686"/>
          </v:shape>
        </w:pict>
      </w:r>
    </w:p>
    <w:p w:rsidR="00D13C74" w:rsidRDefault="00D13C74" w:rsidP="00D13C74">
      <w:pPr>
        <w:rPr>
          <w:rFonts w:asciiTheme="majorHAnsi" w:hAnsiTheme="majorHAnsi"/>
          <w:sz w:val="28"/>
          <w:szCs w:val="28"/>
        </w:rPr>
      </w:pPr>
    </w:p>
    <w:p w:rsidR="00712999" w:rsidRDefault="00712999" w:rsidP="00A1281B">
      <w:pPr>
        <w:tabs>
          <w:tab w:val="left" w:pos="7961"/>
        </w:tabs>
        <w:rPr>
          <w:rFonts w:asciiTheme="majorHAnsi" w:hAnsiTheme="majorHAnsi"/>
          <w:sz w:val="28"/>
          <w:szCs w:val="28"/>
        </w:rPr>
      </w:pPr>
      <w:r>
        <w:rPr>
          <w:rFonts w:asciiTheme="majorHAnsi" w:hAnsiTheme="majorHAnsi"/>
          <w:sz w:val="28"/>
          <w:szCs w:val="28"/>
        </w:rPr>
        <w:t xml:space="preserve">                              Componenet                   collaboration diagram</w:t>
      </w:r>
    </w:p>
    <w:p w:rsidR="00BA411A" w:rsidRDefault="00712999" w:rsidP="00A1281B">
      <w:pPr>
        <w:tabs>
          <w:tab w:val="left" w:pos="7961"/>
        </w:tabs>
        <w:rPr>
          <w:rFonts w:asciiTheme="majorHAnsi" w:hAnsiTheme="majorHAnsi"/>
          <w:sz w:val="28"/>
          <w:szCs w:val="28"/>
        </w:rPr>
      </w:pPr>
      <w:r>
        <w:rPr>
          <w:rFonts w:asciiTheme="majorHAnsi" w:hAnsiTheme="majorHAnsi"/>
          <w:sz w:val="28"/>
          <w:szCs w:val="28"/>
        </w:rPr>
        <w:t xml:space="preserve">                                diagram</w:t>
      </w:r>
      <w:r w:rsidR="00A1281B">
        <w:rPr>
          <w:rFonts w:asciiTheme="majorHAnsi" w:hAnsiTheme="majorHAnsi"/>
          <w:sz w:val="28"/>
          <w:szCs w:val="28"/>
        </w:rPr>
        <w:tab/>
      </w:r>
    </w:p>
    <w:p w:rsidR="009C0915" w:rsidRDefault="009C0915" w:rsidP="00BA411A"/>
    <w:p w:rsidR="00BA411A" w:rsidRPr="009C0915" w:rsidRDefault="00BA411A" w:rsidP="00BA411A">
      <w:pPr>
        <w:rPr>
          <w:sz w:val="28"/>
          <w:szCs w:val="28"/>
        </w:rPr>
      </w:pPr>
      <w:r w:rsidRPr="009C0915">
        <w:rPr>
          <w:sz w:val="28"/>
          <w:szCs w:val="28"/>
        </w:rPr>
        <w:t xml:space="preserve">Sequence diagram : </w:t>
      </w:r>
    </w:p>
    <w:p w:rsidR="00BA411A" w:rsidRPr="009C0915" w:rsidRDefault="00BA411A" w:rsidP="00BA411A">
      <w:pPr>
        <w:rPr>
          <w:sz w:val="28"/>
          <w:szCs w:val="28"/>
        </w:rPr>
      </w:pPr>
      <w:r w:rsidRPr="009C0915">
        <w:rPr>
          <w:sz w:val="28"/>
          <w:szCs w:val="28"/>
        </w:rPr>
        <w:t>These diagrams explains the message exchanged between the various objects of the system .</w:t>
      </w:r>
    </w:p>
    <w:p w:rsidR="00A846FC" w:rsidRDefault="00BA411A" w:rsidP="00A846FC">
      <w:pPr>
        <w:rPr>
          <w:sz w:val="28"/>
          <w:szCs w:val="28"/>
        </w:rPr>
      </w:pPr>
      <w:r w:rsidRPr="009C0915">
        <w:rPr>
          <w:sz w:val="28"/>
          <w:szCs w:val="28"/>
        </w:rPr>
        <w:t xml:space="preserve">For example ….. if a agent login with uname and password , loginAction()  method is called . if it executes successfully , next method is called or else , the loginAction() is called again . </w:t>
      </w:r>
    </w:p>
    <w:p w:rsidR="00A846FC" w:rsidRDefault="00A846FC" w:rsidP="00A846FC">
      <w:pPr>
        <w:rPr>
          <w:sz w:val="28"/>
          <w:szCs w:val="28"/>
        </w:rPr>
      </w:pPr>
    </w:p>
    <w:p w:rsidR="00BA411A" w:rsidRPr="009C0915" w:rsidRDefault="00B942B4" w:rsidP="00A846FC">
      <w:pPr>
        <w:rPr>
          <w:sz w:val="28"/>
          <w:szCs w:val="28"/>
        </w:rPr>
      </w:pPr>
      <w:r>
        <w:rPr>
          <w:noProof/>
          <w:sz w:val="28"/>
          <w:szCs w:val="28"/>
        </w:rPr>
        <w:pict>
          <v:shape id="_x0000_s15564" type="#_x0000_t32" style="position:absolute;margin-left:213.4pt;margin-top:12.3pt;width:36.1pt;height:28.55pt;flip:y;z-index:251745280" o:connectortype="straight">
            <v:stroke endarrow="block"/>
          </v:shape>
        </w:pict>
      </w:r>
      <w:r>
        <w:rPr>
          <w:noProof/>
          <w:sz w:val="28"/>
          <w:szCs w:val="28"/>
        </w:rPr>
        <w:pict>
          <v:shape id="_x0000_s15563" type="#_x0000_t202" style="position:absolute;margin-left:249.5pt;margin-top:1.95pt;width:66.4pt;height:24pt;z-index:251744256;mso-width-relative:margin;mso-height-relative:margin" fillcolor="white [3201]" strokecolor="black [3200]" strokeweight="2.5pt">
            <v:shadow color="#868686"/>
            <v:textbox>
              <w:txbxContent>
                <w:p w:rsidR="00F02BD2" w:rsidRDefault="00F02BD2" w:rsidP="00BA411A">
                  <w:r>
                    <w:t>Class roles</w:t>
                  </w:r>
                </w:p>
              </w:txbxContent>
            </v:textbox>
          </v:shape>
        </w:pict>
      </w:r>
    </w:p>
    <w:p w:rsidR="00BA411A" w:rsidRPr="009C0915" w:rsidRDefault="00B942B4" w:rsidP="00BA411A">
      <w:pPr>
        <w:jc w:val="center"/>
        <w:rPr>
          <w:sz w:val="28"/>
          <w:szCs w:val="28"/>
        </w:rPr>
      </w:pPr>
      <w:r>
        <w:rPr>
          <w:noProof/>
          <w:sz w:val="28"/>
          <w:szCs w:val="28"/>
        </w:rPr>
        <w:pict>
          <v:shape id="_x0000_s15569" type="#_x0000_t202" style="position:absolute;left:0;text-align:left;margin-left:305.5pt;margin-top:126.05pt;width:61.65pt;height:23.65pt;z-index:251750400;mso-width-relative:margin;mso-height-relative:margin" fillcolor="white [3201]" strokecolor="black [3200]" strokeweight="2.5pt">
            <v:shadow color="#868686"/>
            <v:textbox>
              <w:txbxContent>
                <w:p w:rsidR="00F02BD2" w:rsidRDefault="00F02BD2" w:rsidP="00BA411A">
                  <w:r>
                    <w:t>Life line</w:t>
                  </w:r>
                </w:p>
              </w:txbxContent>
            </v:textbox>
          </v:shape>
        </w:pict>
      </w:r>
      <w:r>
        <w:rPr>
          <w:noProof/>
          <w:sz w:val="28"/>
          <w:szCs w:val="28"/>
        </w:rPr>
        <w:pict>
          <v:shape id="_x0000_s15567" type="#_x0000_t32" style="position:absolute;left:0;text-align:left;margin-left:279.2pt;margin-top:134.75pt;width:26.3pt;height:0;z-index:251748352" o:connectortype="straight" strokecolor="#4f81bd [3204]" strokeweight="2.5pt">
            <v:stroke endarrow="block"/>
            <v:shadow color="#868686"/>
          </v:shape>
        </w:pict>
      </w:r>
      <w:r>
        <w:rPr>
          <w:noProof/>
          <w:sz w:val="28"/>
          <w:szCs w:val="28"/>
        </w:rPr>
        <w:pict>
          <v:shape id="_x0000_s15566" type="#_x0000_t32" style="position:absolute;left:0;text-align:left;margin-left:187.45pt;margin-top:81.6pt;width:65.5pt;height:124.5pt;flip:x;z-index:251747328" o:connectortype="straight" strokecolor="#4f81bd [3204]" strokeweight="2.5pt">
            <v:stroke endarrow="block"/>
            <v:shadow color="#868686"/>
          </v:shape>
        </w:pict>
      </w:r>
      <w:r>
        <w:rPr>
          <w:noProof/>
          <w:sz w:val="28"/>
          <w:szCs w:val="28"/>
        </w:rPr>
        <w:pict>
          <v:shape id="_x0000_s15565" type="#_x0000_t32" style="position:absolute;left:0;text-align:left;margin-left:187.45pt;margin-top:69.9pt;width:9.1pt;height:136.2pt;flip:x;z-index:251746304" o:connectortype="straight" strokecolor="#4f81bd [3204]" strokeweight="2.5pt">
            <v:stroke endarrow="block"/>
            <v:shadow color="#868686"/>
          </v:shape>
        </w:pict>
      </w:r>
      <w:r w:rsidR="00BA411A" w:rsidRPr="009C0915">
        <w:rPr>
          <w:noProof/>
          <w:sz w:val="28"/>
          <w:szCs w:val="28"/>
        </w:rPr>
        <w:drawing>
          <wp:inline distT="0" distB="0" distL="0" distR="0">
            <wp:extent cx="1809750" cy="2219325"/>
            <wp:effectExtent l="19050" t="0" r="0" b="0"/>
            <wp:docPr id="1" name="Picture 2" descr="Act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ation"/>
                    <pic:cNvPicPr>
                      <a:picLocks noChangeAspect="1" noChangeArrowheads="1"/>
                    </pic:cNvPicPr>
                  </pic:nvPicPr>
                  <pic:blipFill>
                    <a:blip r:embed="rId16"/>
                    <a:srcRect/>
                    <a:stretch>
                      <a:fillRect/>
                    </a:stretch>
                  </pic:blipFill>
                  <pic:spPr bwMode="auto">
                    <a:xfrm>
                      <a:off x="0" y="0"/>
                      <a:ext cx="1809750" cy="2219325"/>
                    </a:xfrm>
                    <a:prstGeom prst="rect">
                      <a:avLst/>
                    </a:prstGeom>
                    <a:noFill/>
                    <a:ln w="9525">
                      <a:noFill/>
                      <a:miter lim="800000"/>
                      <a:headEnd/>
                      <a:tailEnd/>
                    </a:ln>
                  </pic:spPr>
                </pic:pic>
              </a:graphicData>
            </a:graphic>
          </wp:inline>
        </w:drawing>
      </w:r>
    </w:p>
    <w:p w:rsidR="00BA411A" w:rsidRPr="009C0915" w:rsidRDefault="00B942B4" w:rsidP="00BA411A">
      <w:pPr>
        <w:jc w:val="center"/>
        <w:rPr>
          <w:sz w:val="28"/>
          <w:szCs w:val="28"/>
        </w:rPr>
      </w:pPr>
      <w:r>
        <w:rPr>
          <w:noProof/>
          <w:sz w:val="28"/>
          <w:szCs w:val="28"/>
        </w:rPr>
        <w:pict>
          <v:shape id="_x0000_s15568" type="#_x0000_t202" style="position:absolute;left:0;text-align:left;margin-left:157.1pt;margin-top:22.6pt;width:66.4pt;height:24pt;z-index:251749376;mso-width-relative:margin;mso-height-relative:margin" fillcolor="white [3201]" strokecolor="black [3200]" strokeweight="2.5pt">
            <v:shadow color="#868686"/>
            <v:textbox style="mso-next-textbox:#_x0000_s15568">
              <w:txbxContent>
                <w:p w:rsidR="00F02BD2" w:rsidRDefault="00F02BD2" w:rsidP="00BA411A">
                  <w:r>
                    <w:t>messages</w:t>
                  </w:r>
                </w:p>
              </w:txbxContent>
            </v:textbox>
          </v:shape>
        </w:pict>
      </w:r>
    </w:p>
    <w:p w:rsidR="00BA411A" w:rsidRPr="009C0915" w:rsidRDefault="00BA411A" w:rsidP="00BA411A">
      <w:pPr>
        <w:jc w:val="center"/>
        <w:rPr>
          <w:sz w:val="28"/>
          <w:szCs w:val="28"/>
        </w:rPr>
      </w:pPr>
    </w:p>
    <w:p w:rsidR="00BA411A" w:rsidRPr="009C0915" w:rsidRDefault="00BA411A" w:rsidP="00BA411A">
      <w:pPr>
        <w:rPr>
          <w:sz w:val="28"/>
          <w:szCs w:val="28"/>
        </w:rPr>
      </w:pPr>
    </w:p>
    <w:p w:rsidR="00BA411A" w:rsidRPr="009C0915" w:rsidRDefault="00BA411A" w:rsidP="00BA411A">
      <w:pPr>
        <w:rPr>
          <w:sz w:val="28"/>
          <w:szCs w:val="28"/>
        </w:rPr>
      </w:pPr>
      <w:r w:rsidRPr="009C0915">
        <w:rPr>
          <w:sz w:val="28"/>
          <w:szCs w:val="28"/>
        </w:rPr>
        <w:t>Class roles :  class roles describe the behavior of the object within the system .</w:t>
      </w:r>
    </w:p>
    <w:p w:rsidR="00BA411A" w:rsidRPr="009C0915" w:rsidRDefault="00BA411A" w:rsidP="00BA411A">
      <w:pPr>
        <w:rPr>
          <w:sz w:val="28"/>
          <w:szCs w:val="28"/>
        </w:rPr>
      </w:pPr>
      <w:r w:rsidRPr="009C0915">
        <w:rPr>
          <w:sz w:val="28"/>
          <w:szCs w:val="28"/>
        </w:rPr>
        <w:t xml:space="preserve">Activations : the time taken by the object to complete a task </w:t>
      </w:r>
    </w:p>
    <w:p w:rsidR="00BA411A" w:rsidRPr="009C0915" w:rsidRDefault="00BA411A" w:rsidP="00BA411A">
      <w:pPr>
        <w:rPr>
          <w:sz w:val="28"/>
          <w:szCs w:val="28"/>
        </w:rPr>
      </w:pPr>
      <w:r w:rsidRPr="009C0915">
        <w:rPr>
          <w:sz w:val="28"/>
          <w:szCs w:val="28"/>
        </w:rPr>
        <w:t>Life line : the object presence over the time is represented by lifeline .</w:t>
      </w:r>
    </w:p>
    <w:p w:rsidR="00A846FC" w:rsidRDefault="00A846FC" w:rsidP="00C4762F">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375376" w:rsidRDefault="00375376" w:rsidP="00C4762F">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C4762F" w:rsidRPr="005324C6" w:rsidRDefault="00C4762F" w:rsidP="00C4762F">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5324C6">
        <w:rPr>
          <w:rFonts w:ascii="Times New Roman" w:eastAsia="Times New Roman" w:hAnsi="Times New Roman" w:cs="Times New Roman"/>
          <w:b/>
          <w:bCs/>
          <w:sz w:val="24"/>
          <w:szCs w:val="24"/>
        </w:rPr>
        <w:t>Collaboration Diagram</w:t>
      </w:r>
    </w:p>
    <w:p w:rsidR="00C4762F" w:rsidRDefault="00C4762F" w:rsidP="00C4762F">
      <w:pPr>
        <w:spacing w:before="100" w:beforeAutospacing="1" w:after="100" w:afterAutospacing="1" w:line="360" w:lineRule="auto"/>
        <w:jc w:val="both"/>
        <w:rPr>
          <w:rFonts w:ascii="Times New Roman" w:eastAsia="Times New Roman" w:hAnsi="Times New Roman" w:cs="Times New Roman"/>
          <w:sz w:val="24"/>
          <w:szCs w:val="24"/>
        </w:rPr>
      </w:pPr>
      <w:r w:rsidRPr="005324C6">
        <w:rPr>
          <w:rFonts w:ascii="Times New Roman" w:eastAsia="Times New Roman" w:hAnsi="Times New Roman" w:cs="Times New Roman"/>
          <w:sz w:val="24"/>
          <w:szCs w:val="24"/>
        </w:rPr>
        <w:t>A collaboration diagram describes interactions among objects in terms of sequenced messages. Collaboration diagrams represent a combination of information taken from class, sequence, and use case diagrams describing both the static structure and dynamic behavior of a system.</w:t>
      </w:r>
    </w:p>
    <w:p w:rsidR="00E356F4" w:rsidRPr="005324C6" w:rsidRDefault="00E356F4" w:rsidP="00C4762F">
      <w:pPr>
        <w:spacing w:before="100" w:beforeAutospacing="1" w:after="100" w:afterAutospacing="1" w:line="360" w:lineRule="auto"/>
        <w:jc w:val="both"/>
        <w:rPr>
          <w:rFonts w:ascii="Times New Roman" w:eastAsia="Times New Roman" w:hAnsi="Times New Roman" w:cs="Times New Roman"/>
          <w:sz w:val="24"/>
          <w:szCs w:val="24"/>
        </w:rPr>
      </w:pPr>
    </w:p>
    <w:p w:rsidR="00C4762F" w:rsidRDefault="00C4762F" w:rsidP="00BA411A"/>
    <w:p w:rsidR="00BA411A" w:rsidRDefault="00BA411A" w:rsidP="00D13C74">
      <w:pPr>
        <w:rPr>
          <w:rFonts w:asciiTheme="majorHAnsi" w:hAnsiTheme="majorHAnsi"/>
          <w:sz w:val="28"/>
          <w:szCs w:val="28"/>
        </w:rPr>
      </w:pPr>
    </w:p>
    <w:p w:rsidR="00857FAC" w:rsidRDefault="00857FAC" w:rsidP="009354AD">
      <w:pPr>
        <w:spacing w:before="100" w:beforeAutospacing="1" w:after="100" w:afterAutospacing="1" w:line="360" w:lineRule="auto"/>
        <w:jc w:val="both"/>
        <w:outlineLvl w:val="1"/>
        <w:rPr>
          <w:rFonts w:ascii="Times New Roman" w:eastAsia="Times New Roman" w:hAnsi="Times New Roman" w:cs="Times New Roman"/>
          <w:b/>
          <w:bCs/>
          <w:sz w:val="36"/>
          <w:szCs w:val="36"/>
        </w:rPr>
      </w:pPr>
    </w:p>
    <w:p w:rsidR="009354AD" w:rsidRPr="00893592" w:rsidRDefault="009354AD" w:rsidP="009354AD">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893592">
        <w:rPr>
          <w:rFonts w:ascii="Times New Roman" w:eastAsia="Times New Roman" w:hAnsi="Times New Roman" w:cs="Times New Roman"/>
          <w:b/>
          <w:bCs/>
          <w:sz w:val="36"/>
          <w:szCs w:val="36"/>
        </w:rPr>
        <w:t>What is a UML Class Diagram?</w:t>
      </w:r>
    </w:p>
    <w:p w:rsidR="009354AD" w:rsidRPr="00F02BD2" w:rsidRDefault="009354AD" w:rsidP="009354AD">
      <w:pPr>
        <w:spacing w:before="100" w:beforeAutospacing="1" w:after="100" w:afterAutospacing="1" w:line="360" w:lineRule="auto"/>
        <w:jc w:val="both"/>
        <w:rPr>
          <w:rFonts w:ascii="T" w:eastAsia="Times New Roman" w:hAnsi="T" w:cs="Times New Roman"/>
          <w:sz w:val="24"/>
          <w:szCs w:val="24"/>
        </w:rPr>
      </w:pPr>
      <w:r w:rsidRPr="00F02BD2">
        <w:rPr>
          <w:rFonts w:ascii="T" w:eastAsia="Times New Roman" w:hAnsi="T" w:cs="Times New Roman"/>
          <w:sz w:val="24"/>
          <w:szCs w:val="24"/>
        </w:rPr>
        <w:t>Class diagrams are the backbone of almost every object-oriented method including UML. They describe the static structure of a system.</w:t>
      </w:r>
    </w:p>
    <w:p w:rsidR="00D109FD" w:rsidRDefault="009354AD" w:rsidP="00D109FD">
      <w:pPr>
        <w:pStyle w:val="NormalWeb"/>
        <w:textAlignment w:val="baseline"/>
        <w:rPr>
          <w:rFonts w:ascii="T" w:eastAsiaTheme="minorEastAsia" w:hAnsi="T"/>
          <w:color w:val="000000"/>
          <w:sz w:val="32"/>
          <w:szCs w:val="32"/>
        </w:rPr>
      </w:pPr>
      <w:ins w:id="3" w:author="Unknown">
        <w:r w:rsidRPr="00F02BD2">
          <w:rPr>
            <w:rFonts w:ascii="T" w:eastAsiaTheme="minorEastAsia" w:hAnsi="T"/>
            <w:color w:val="000000"/>
            <w:sz w:val="32"/>
            <w:szCs w:val="32"/>
          </w:rPr>
          <w:t>Classes are used to represent objects. Objects can be anything having properties and responsibility.</w:t>
        </w:r>
      </w:ins>
    </w:p>
    <w:p w:rsidR="009354AD" w:rsidRPr="00D109FD" w:rsidRDefault="009354AD" w:rsidP="00D109FD">
      <w:pPr>
        <w:pStyle w:val="NormalWeb"/>
        <w:textAlignment w:val="baseline"/>
        <w:rPr>
          <w:rFonts w:ascii="T" w:eastAsiaTheme="minorEastAsia" w:hAnsi="T"/>
          <w:color w:val="000000"/>
          <w:sz w:val="32"/>
          <w:szCs w:val="32"/>
        </w:rPr>
      </w:pPr>
      <w:r w:rsidRPr="00893592">
        <w:br/>
      </w:r>
      <w:r w:rsidRPr="006728EA">
        <w:rPr>
          <w:noProof/>
        </w:rPr>
        <w:drawing>
          <wp:inline distT="0" distB="0" distL="0" distR="0">
            <wp:extent cx="4448175" cy="2190750"/>
            <wp:effectExtent l="19050" t="0" r="9525" b="0"/>
            <wp:docPr id="13" name="Picture 46" descr="Clas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lass Notation"/>
                    <pic:cNvPicPr>
                      <a:picLocks noChangeAspect="1" noChangeArrowheads="1"/>
                    </pic:cNvPicPr>
                  </pic:nvPicPr>
                  <pic:blipFill>
                    <a:blip r:link="rId17"/>
                    <a:srcRect/>
                    <a:stretch>
                      <a:fillRect/>
                    </a:stretch>
                  </pic:blipFill>
                  <pic:spPr bwMode="auto">
                    <a:xfrm>
                      <a:off x="0" y="0"/>
                      <a:ext cx="4448175" cy="2190750"/>
                    </a:xfrm>
                    <a:prstGeom prst="rect">
                      <a:avLst/>
                    </a:prstGeom>
                    <a:noFill/>
                    <a:ln w="9525">
                      <a:noFill/>
                      <a:miter lim="800000"/>
                      <a:headEnd/>
                      <a:tailEnd/>
                    </a:ln>
                  </pic:spPr>
                </pic:pic>
              </a:graphicData>
            </a:graphic>
          </wp:inline>
        </w:drawing>
      </w:r>
    </w:p>
    <w:p w:rsidR="009354AD" w:rsidRDefault="009354AD" w:rsidP="009354AD">
      <w:pPr>
        <w:spacing w:before="100" w:beforeAutospacing="1" w:after="100" w:afterAutospacing="1" w:line="360" w:lineRule="auto"/>
        <w:jc w:val="both"/>
        <w:rPr>
          <w:rFonts w:ascii="Times New Roman" w:eastAsia="Times New Roman" w:hAnsi="Times New Roman" w:cs="Times New Roman"/>
          <w:sz w:val="24"/>
          <w:szCs w:val="24"/>
        </w:rPr>
      </w:pPr>
    </w:p>
    <w:p w:rsidR="00753217" w:rsidRDefault="00753217" w:rsidP="00753217">
      <w:r>
        <w:t xml:space="preserve">Here the symbols + , -, # are the visibility specifiers . when an attribute is declared as public , it can be accessed from within the package and outside the package . </w:t>
      </w:r>
    </w:p>
    <w:p w:rsidR="00753217" w:rsidRDefault="00753217" w:rsidP="00753217">
      <w:r>
        <w:t xml:space="preserve">When declared as private , it can be accessed within the class only </w:t>
      </w:r>
    </w:p>
    <w:p w:rsidR="009354AD" w:rsidRPr="006B0710" w:rsidRDefault="00753217" w:rsidP="006B0710">
      <w:r>
        <w:t>When declared as protected , the attribute can be accessed within the package and child class of another class.</w:t>
      </w:r>
      <w:r w:rsidR="009354AD" w:rsidRPr="00893592">
        <w:rPr>
          <w:rFonts w:ascii="Times New Roman" w:eastAsia="Times New Roman" w:hAnsi="Times New Roman" w:cs="Times New Roman"/>
          <w:color w:val="0000FF"/>
          <w:sz w:val="24"/>
          <w:szCs w:val="24"/>
          <w:u w:val="single"/>
        </w:rPr>
        <w:t>.</w:t>
      </w:r>
    </w:p>
    <w:p w:rsidR="009354AD" w:rsidRPr="00893592" w:rsidRDefault="009354AD" w:rsidP="009354AD">
      <w:pPr>
        <w:spacing w:before="100" w:beforeAutospacing="1" w:after="100" w:afterAutospacing="1" w:line="360" w:lineRule="auto"/>
        <w:jc w:val="both"/>
        <w:outlineLvl w:val="4"/>
        <w:rPr>
          <w:rFonts w:ascii="Times New Roman" w:eastAsia="Times New Roman" w:hAnsi="Times New Roman" w:cs="Times New Roman"/>
          <w:b/>
          <w:bCs/>
          <w:sz w:val="20"/>
          <w:szCs w:val="20"/>
        </w:rPr>
      </w:pPr>
      <w:r w:rsidRPr="00893592">
        <w:rPr>
          <w:rFonts w:ascii="Times New Roman" w:eastAsia="Times New Roman" w:hAnsi="Times New Roman" w:cs="Times New Roman"/>
          <w:b/>
          <w:bCs/>
          <w:sz w:val="20"/>
          <w:szCs w:val="20"/>
        </w:rPr>
        <w:t>Associations</w:t>
      </w:r>
    </w:p>
    <w:p w:rsidR="009354AD" w:rsidRPr="00893592" w:rsidRDefault="009354AD" w:rsidP="009354AD">
      <w:pPr>
        <w:spacing w:before="100" w:beforeAutospacing="1" w:after="100" w:afterAutospacing="1" w:line="360" w:lineRule="auto"/>
        <w:jc w:val="both"/>
        <w:rPr>
          <w:rFonts w:ascii="Times New Roman" w:eastAsia="Times New Roman" w:hAnsi="Times New Roman" w:cs="Times New Roman"/>
          <w:sz w:val="24"/>
          <w:szCs w:val="24"/>
        </w:rPr>
      </w:pPr>
      <w:r w:rsidRPr="00893592">
        <w:rPr>
          <w:rFonts w:ascii="Times New Roman" w:eastAsia="Times New Roman" w:hAnsi="Times New Roman" w:cs="Times New Roman"/>
          <w:sz w:val="24"/>
          <w:szCs w:val="24"/>
        </w:rPr>
        <w:t>Associations represent static relationships between classes. Place association names above, on, or below the association line. Use a filled arrow to indicate the direction of the relationship. Place roles near the end of an association. Roles represent the way the two classes see each other.</w:t>
      </w:r>
      <w:r w:rsidRPr="00893592">
        <w:rPr>
          <w:rFonts w:ascii="Times New Roman" w:eastAsia="Times New Roman" w:hAnsi="Times New Roman" w:cs="Times New Roman"/>
          <w:sz w:val="24"/>
          <w:szCs w:val="24"/>
        </w:rPr>
        <w:br/>
      </w:r>
      <w:r w:rsidRPr="00893592">
        <w:rPr>
          <w:rFonts w:ascii="Times New Roman" w:eastAsia="Times New Roman" w:hAnsi="Times New Roman" w:cs="Times New Roman"/>
          <w:b/>
          <w:bCs/>
          <w:i/>
          <w:iCs/>
          <w:sz w:val="24"/>
          <w:szCs w:val="24"/>
        </w:rPr>
        <w:t>Note:</w:t>
      </w:r>
      <w:r w:rsidRPr="00893592">
        <w:rPr>
          <w:rFonts w:ascii="Times New Roman" w:eastAsia="Times New Roman" w:hAnsi="Times New Roman" w:cs="Times New Roman"/>
          <w:sz w:val="24"/>
          <w:szCs w:val="24"/>
        </w:rPr>
        <w:t xml:space="preserve"> It's uncommon to name both the association and the class roles.</w:t>
      </w:r>
      <w:r w:rsidRPr="00893592">
        <w:rPr>
          <w:rFonts w:ascii="Times New Roman" w:eastAsia="Times New Roman" w:hAnsi="Times New Roman" w:cs="Times New Roman"/>
          <w:sz w:val="24"/>
          <w:szCs w:val="24"/>
        </w:rPr>
        <w:br/>
      </w:r>
    </w:p>
    <w:p w:rsidR="009354AD" w:rsidRPr="00893592" w:rsidRDefault="009354AD" w:rsidP="00386A55">
      <w:pPr>
        <w:spacing w:after="0" w:line="360" w:lineRule="auto"/>
        <w:jc w:val="center"/>
        <w:rPr>
          <w:rFonts w:ascii="Times New Roman" w:eastAsia="Times New Roman" w:hAnsi="Times New Roman" w:cs="Times New Roman"/>
          <w:sz w:val="24"/>
          <w:szCs w:val="24"/>
        </w:rPr>
      </w:pPr>
      <w:r w:rsidRPr="00893592">
        <w:rPr>
          <w:rFonts w:ascii="Times New Roman" w:eastAsia="Times New Roman" w:hAnsi="Times New Roman" w:cs="Times New Roman"/>
          <w:noProof/>
          <w:sz w:val="24"/>
          <w:szCs w:val="24"/>
        </w:rPr>
        <w:drawing>
          <wp:inline distT="0" distB="0" distL="0" distR="0">
            <wp:extent cx="1962150" cy="1133475"/>
            <wp:effectExtent l="19050" t="0" r="0" b="0"/>
            <wp:docPr id="17" name="Picture 4" descr="Asso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ociations"/>
                    <pic:cNvPicPr>
                      <a:picLocks noChangeAspect="1" noChangeArrowheads="1"/>
                    </pic:cNvPicPr>
                  </pic:nvPicPr>
                  <pic:blipFill>
                    <a:blip r:embed="rId18"/>
                    <a:srcRect/>
                    <a:stretch>
                      <a:fillRect/>
                    </a:stretch>
                  </pic:blipFill>
                  <pic:spPr bwMode="auto">
                    <a:xfrm>
                      <a:off x="0" y="0"/>
                      <a:ext cx="1962150" cy="1133475"/>
                    </a:xfrm>
                    <a:prstGeom prst="rect">
                      <a:avLst/>
                    </a:prstGeom>
                    <a:noFill/>
                    <a:ln w="9525">
                      <a:noFill/>
                      <a:miter lim="800000"/>
                      <a:headEnd/>
                      <a:tailEnd/>
                    </a:ln>
                  </pic:spPr>
                </pic:pic>
              </a:graphicData>
            </a:graphic>
          </wp:inline>
        </w:drawing>
      </w:r>
    </w:p>
    <w:p w:rsidR="009354AD" w:rsidRPr="00893592" w:rsidRDefault="009354AD" w:rsidP="00386A55">
      <w:pPr>
        <w:spacing w:after="0" w:line="360" w:lineRule="auto"/>
        <w:jc w:val="center"/>
        <w:rPr>
          <w:rFonts w:ascii="Times New Roman" w:eastAsia="Times New Roman" w:hAnsi="Times New Roman" w:cs="Times New Roman"/>
          <w:sz w:val="24"/>
          <w:szCs w:val="24"/>
        </w:rPr>
      </w:pPr>
      <w:r w:rsidRPr="00893592">
        <w:rPr>
          <w:rFonts w:ascii="Times New Roman" w:eastAsia="Times New Roman" w:hAnsi="Times New Roman" w:cs="Times New Roman"/>
          <w:noProof/>
          <w:sz w:val="24"/>
          <w:szCs w:val="24"/>
        </w:rPr>
        <w:drawing>
          <wp:inline distT="0" distB="0" distL="0" distR="0">
            <wp:extent cx="2362200" cy="1695450"/>
            <wp:effectExtent l="19050" t="0" r="0" b="0"/>
            <wp:docPr id="18" name="Picture 5" descr="Multiplicity (Cardi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icity (Cardinality)"/>
                    <pic:cNvPicPr>
                      <a:picLocks noChangeAspect="1" noChangeArrowheads="1"/>
                    </pic:cNvPicPr>
                  </pic:nvPicPr>
                  <pic:blipFill>
                    <a:blip r:embed="rId19"/>
                    <a:srcRect/>
                    <a:stretch>
                      <a:fillRect/>
                    </a:stretch>
                  </pic:blipFill>
                  <pic:spPr bwMode="auto">
                    <a:xfrm>
                      <a:off x="0" y="0"/>
                      <a:ext cx="2362200" cy="1695450"/>
                    </a:xfrm>
                    <a:prstGeom prst="rect">
                      <a:avLst/>
                    </a:prstGeom>
                    <a:noFill/>
                    <a:ln w="9525">
                      <a:noFill/>
                      <a:miter lim="800000"/>
                      <a:headEnd/>
                      <a:tailEnd/>
                    </a:ln>
                  </pic:spPr>
                </pic:pic>
              </a:graphicData>
            </a:graphic>
          </wp:inline>
        </w:drawing>
      </w:r>
    </w:p>
    <w:p w:rsidR="009354AD" w:rsidRPr="00893592" w:rsidRDefault="009354AD" w:rsidP="009354AD">
      <w:pPr>
        <w:spacing w:before="100" w:beforeAutospacing="1" w:after="100" w:afterAutospacing="1" w:line="360" w:lineRule="auto"/>
        <w:jc w:val="both"/>
        <w:rPr>
          <w:rFonts w:ascii="Times New Roman" w:eastAsia="Times New Roman" w:hAnsi="Times New Roman" w:cs="Times New Roman"/>
          <w:sz w:val="24"/>
          <w:szCs w:val="24"/>
        </w:rPr>
      </w:pPr>
    </w:p>
    <w:p w:rsidR="009354AD" w:rsidRPr="00893592" w:rsidRDefault="009354AD" w:rsidP="00386A55">
      <w:pPr>
        <w:spacing w:after="0" w:line="360" w:lineRule="auto"/>
        <w:jc w:val="center"/>
        <w:rPr>
          <w:rFonts w:ascii="Times New Roman" w:eastAsia="Times New Roman" w:hAnsi="Times New Roman" w:cs="Times New Roman"/>
          <w:sz w:val="24"/>
          <w:szCs w:val="24"/>
        </w:rPr>
      </w:pPr>
      <w:r w:rsidRPr="00893592">
        <w:rPr>
          <w:rFonts w:ascii="Times New Roman" w:eastAsia="Times New Roman" w:hAnsi="Times New Roman" w:cs="Times New Roman"/>
          <w:noProof/>
          <w:sz w:val="24"/>
          <w:szCs w:val="24"/>
        </w:rPr>
        <w:drawing>
          <wp:inline distT="0" distB="0" distL="0" distR="0">
            <wp:extent cx="1981200" cy="542925"/>
            <wp:effectExtent l="19050" t="0" r="0" b="0"/>
            <wp:docPr id="19" name="Picture 6" descr="http://wc1.smartdraw.com/resources/tutorials/images/uml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c1.smartdraw.com/resources/tutorials/images/uml_constraint.gif"/>
                    <pic:cNvPicPr>
                      <a:picLocks noChangeAspect="1" noChangeArrowheads="1"/>
                    </pic:cNvPicPr>
                  </pic:nvPicPr>
                  <pic:blipFill>
                    <a:blip r:embed="rId20"/>
                    <a:srcRect/>
                    <a:stretch>
                      <a:fillRect/>
                    </a:stretch>
                  </pic:blipFill>
                  <pic:spPr bwMode="auto">
                    <a:xfrm>
                      <a:off x="0" y="0"/>
                      <a:ext cx="1981200" cy="542925"/>
                    </a:xfrm>
                    <a:prstGeom prst="rect">
                      <a:avLst/>
                    </a:prstGeom>
                    <a:noFill/>
                    <a:ln w="9525">
                      <a:noFill/>
                      <a:miter lim="800000"/>
                      <a:headEnd/>
                      <a:tailEnd/>
                    </a:ln>
                  </pic:spPr>
                </pic:pic>
              </a:graphicData>
            </a:graphic>
          </wp:inline>
        </w:drawing>
      </w:r>
      <w:r w:rsidRPr="00893592">
        <w:rPr>
          <w:rFonts w:ascii="Times New Roman" w:eastAsia="Times New Roman" w:hAnsi="Times New Roman" w:cs="Times New Roman"/>
          <w:i/>
          <w:iCs/>
          <w:sz w:val="24"/>
          <w:szCs w:val="24"/>
        </w:rPr>
        <w:t>Simple Constraint</w:t>
      </w:r>
      <w:r w:rsidRPr="00893592">
        <w:rPr>
          <w:rFonts w:ascii="Times New Roman" w:eastAsia="Times New Roman" w:hAnsi="Times New Roman" w:cs="Times New Roman"/>
          <w:sz w:val="24"/>
          <w:szCs w:val="24"/>
        </w:rPr>
        <w:t xml:space="preserve"> </w:t>
      </w:r>
    </w:p>
    <w:p w:rsidR="009354AD" w:rsidRPr="00893592" w:rsidRDefault="009354AD" w:rsidP="009354AD">
      <w:pPr>
        <w:spacing w:before="100" w:beforeAutospacing="1" w:after="100" w:afterAutospacing="1" w:line="360" w:lineRule="auto"/>
        <w:jc w:val="both"/>
        <w:outlineLvl w:val="4"/>
        <w:rPr>
          <w:rFonts w:ascii="Times New Roman" w:eastAsia="Times New Roman" w:hAnsi="Times New Roman" w:cs="Times New Roman"/>
          <w:b/>
          <w:bCs/>
          <w:sz w:val="20"/>
          <w:szCs w:val="20"/>
        </w:rPr>
      </w:pPr>
      <w:r w:rsidRPr="00893592">
        <w:rPr>
          <w:rFonts w:ascii="Times New Roman" w:eastAsia="Times New Roman" w:hAnsi="Times New Roman" w:cs="Times New Roman"/>
          <w:b/>
          <w:bCs/>
          <w:sz w:val="20"/>
          <w:szCs w:val="20"/>
        </w:rPr>
        <w:lastRenderedPageBreak/>
        <w:t>Composition and Aggregation</w:t>
      </w:r>
    </w:p>
    <w:p w:rsidR="009354AD" w:rsidRPr="00893592" w:rsidRDefault="009354AD" w:rsidP="009354AD">
      <w:pPr>
        <w:spacing w:before="100" w:beforeAutospacing="1" w:after="100" w:afterAutospacing="1" w:line="360" w:lineRule="auto"/>
        <w:jc w:val="both"/>
        <w:rPr>
          <w:rFonts w:ascii="Times New Roman" w:eastAsia="Times New Roman" w:hAnsi="Times New Roman" w:cs="Times New Roman"/>
          <w:sz w:val="24"/>
          <w:szCs w:val="24"/>
        </w:rPr>
      </w:pPr>
      <w:r w:rsidRPr="00893592">
        <w:rPr>
          <w:rFonts w:ascii="Times New Roman" w:eastAsia="Times New Roman" w:hAnsi="Times New Roman" w:cs="Times New Roman"/>
          <w:sz w:val="24"/>
          <w:szCs w:val="24"/>
        </w:rPr>
        <w:t>Composition is a special type of aggregation that denotes a strong ownership between Class A, the whole, and Class B, its part. Illustrate</w:t>
      </w:r>
      <w:r w:rsidRPr="002B2FA5">
        <w:rPr>
          <w:rFonts w:ascii="Times New Roman" w:eastAsia="Times New Roman" w:hAnsi="Times New Roman" w:cs="Times New Roman"/>
          <w:b/>
          <w:sz w:val="24"/>
          <w:szCs w:val="24"/>
        </w:rPr>
        <w:t xml:space="preserve"> composition</w:t>
      </w:r>
      <w:r w:rsidRPr="00893592">
        <w:rPr>
          <w:rFonts w:ascii="Times New Roman" w:eastAsia="Times New Roman" w:hAnsi="Times New Roman" w:cs="Times New Roman"/>
          <w:sz w:val="24"/>
          <w:szCs w:val="24"/>
        </w:rPr>
        <w:t xml:space="preserve"> with a filled diamond. Use a hollow diamond to represent a simple </w:t>
      </w:r>
      <w:r w:rsidRPr="002B2FA5">
        <w:rPr>
          <w:rFonts w:ascii="Times New Roman" w:eastAsia="Times New Roman" w:hAnsi="Times New Roman" w:cs="Times New Roman"/>
          <w:b/>
          <w:sz w:val="24"/>
          <w:szCs w:val="24"/>
        </w:rPr>
        <w:t>aggregation</w:t>
      </w:r>
      <w:r w:rsidRPr="00893592">
        <w:rPr>
          <w:rFonts w:ascii="Times New Roman" w:eastAsia="Times New Roman" w:hAnsi="Times New Roman" w:cs="Times New Roman"/>
          <w:sz w:val="24"/>
          <w:szCs w:val="24"/>
        </w:rPr>
        <w:t xml:space="preserve"> relationship, in which the "whole" class plays a more important role than the "part" class, but the two classes are not dependent on each other. The diamond end in both a composition and aggregation relationship points toward the</w:t>
      </w:r>
      <w:r>
        <w:rPr>
          <w:rFonts w:ascii="Times New Roman" w:eastAsia="Times New Roman" w:hAnsi="Times New Roman" w:cs="Times New Roman"/>
          <w:sz w:val="24"/>
          <w:szCs w:val="24"/>
        </w:rPr>
        <w:t xml:space="preserve"> "whole" class or the aggregate</w:t>
      </w:r>
    </w:p>
    <w:p w:rsidR="009354AD" w:rsidRPr="00893592" w:rsidRDefault="009354AD" w:rsidP="00AC672B">
      <w:pPr>
        <w:spacing w:after="0" w:line="360" w:lineRule="auto"/>
        <w:rPr>
          <w:rFonts w:ascii="Times New Roman" w:eastAsia="Times New Roman" w:hAnsi="Times New Roman" w:cs="Times New Roman"/>
          <w:sz w:val="24"/>
          <w:szCs w:val="24"/>
        </w:rPr>
      </w:pPr>
      <w:r w:rsidRPr="00893592">
        <w:rPr>
          <w:rFonts w:ascii="Times New Roman" w:eastAsia="Times New Roman" w:hAnsi="Times New Roman" w:cs="Times New Roman"/>
          <w:noProof/>
          <w:sz w:val="24"/>
          <w:szCs w:val="24"/>
        </w:rPr>
        <w:drawing>
          <wp:anchor distT="0" distB="0" distL="114300" distR="114300" simplePos="0" relativeHeight="251751424" behindDoc="0" locked="0" layoutInCell="1" allowOverlap="1">
            <wp:simplePos x="0" y="0"/>
            <wp:positionH relativeFrom="column">
              <wp:posOffset>1864995</wp:posOffset>
            </wp:positionH>
            <wp:positionV relativeFrom="paragraph">
              <wp:posOffset>180340</wp:posOffset>
            </wp:positionV>
            <wp:extent cx="2294255" cy="1932305"/>
            <wp:effectExtent l="19050" t="0" r="0" b="0"/>
            <wp:wrapSquare wrapText="bothSides"/>
            <wp:docPr id="21" name="Picture 8" descr="Composition and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osition and Aggregation"/>
                    <pic:cNvPicPr>
                      <a:picLocks noChangeAspect="1" noChangeArrowheads="1"/>
                    </pic:cNvPicPr>
                  </pic:nvPicPr>
                  <pic:blipFill>
                    <a:blip r:embed="rId21"/>
                    <a:srcRect/>
                    <a:stretch>
                      <a:fillRect/>
                    </a:stretch>
                  </pic:blipFill>
                  <pic:spPr bwMode="auto">
                    <a:xfrm>
                      <a:off x="0" y="0"/>
                      <a:ext cx="2294255" cy="1932305"/>
                    </a:xfrm>
                    <a:prstGeom prst="rect">
                      <a:avLst/>
                    </a:prstGeom>
                    <a:noFill/>
                    <a:ln w="9525">
                      <a:noFill/>
                      <a:miter lim="800000"/>
                      <a:headEnd/>
                      <a:tailEnd/>
                    </a:ln>
                  </pic:spPr>
                </pic:pic>
              </a:graphicData>
            </a:graphic>
          </wp:anchor>
        </w:drawing>
      </w:r>
      <w:r w:rsidR="00AC672B">
        <w:rPr>
          <w:rFonts w:ascii="Times New Roman" w:eastAsia="Times New Roman" w:hAnsi="Times New Roman" w:cs="Times New Roman"/>
          <w:sz w:val="24"/>
          <w:szCs w:val="24"/>
        </w:rPr>
        <w:br w:type="textWrapping" w:clear="all"/>
      </w:r>
    </w:p>
    <w:p w:rsidR="00144618" w:rsidRDefault="00144618" w:rsidP="009354AD">
      <w:pPr>
        <w:spacing w:before="100" w:beforeAutospacing="1" w:after="100" w:afterAutospacing="1" w:line="360" w:lineRule="auto"/>
        <w:jc w:val="both"/>
        <w:outlineLvl w:val="4"/>
        <w:rPr>
          <w:rFonts w:ascii="Times New Roman" w:eastAsia="Times New Roman" w:hAnsi="Times New Roman" w:cs="Times New Roman"/>
          <w:b/>
          <w:bCs/>
          <w:sz w:val="20"/>
          <w:szCs w:val="20"/>
        </w:rPr>
      </w:pPr>
    </w:p>
    <w:p w:rsidR="00144618" w:rsidRDefault="00144618" w:rsidP="009354AD">
      <w:pPr>
        <w:spacing w:before="100" w:beforeAutospacing="1" w:after="100" w:afterAutospacing="1" w:line="360" w:lineRule="auto"/>
        <w:jc w:val="both"/>
        <w:outlineLvl w:val="4"/>
        <w:rPr>
          <w:rFonts w:ascii="Times New Roman" w:eastAsia="Times New Roman" w:hAnsi="Times New Roman" w:cs="Times New Roman"/>
          <w:b/>
          <w:bCs/>
          <w:sz w:val="20"/>
          <w:szCs w:val="20"/>
        </w:rPr>
      </w:pPr>
    </w:p>
    <w:p w:rsidR="009354AD" w:rsidRPr="00893592" w:rsidRDefault="009354AD" w:rsidP="009354AD">
      <w:pPr>
        <w:spacing w:before="100" w:beforeAutospacing="1" w:after="100" w:afterAutospacing="1" w:line="360" w:lineRule="auto"/>
        <w:jc w:val="both"/>
        <w:outlineLvl w:val="4"/>
        <w:rPr>
          <w:rFonts w:ascii="Times New Roman" w:eastAsia="Times New Roman" w:hAnsi="Times New Roman" w:cs="Times New Roman"/>
          <w:b/>
          <w:bCs/>
          <w:sz w:val="20"/>
          <w:szCs w:val="20"/>
        </w:rPr>
      </w:pPr>
      <w:r w:rsidRPr="00893592">
        <w:rPr>
          <w:rFonts w:ascii="Times New Roman" w:eastAsia="Times New Roman" w:hAnsi="Times New Roman" w:cs="Times New Roman"/>
          <w:b/>
          <w:bCs/>
          <w:sz w:val="20"/>
          <w:szCs w:val="20"/>
        </w:rPr>
        <w:t>Generalization</w:t>
      </w:r>
    </w:p>
    <w:p w:rsidR="009354AD" w:rsidRPr="00893592" w:rsidRDefault="009354AD" w:rsidP="009354AD">
      <w:pPr>
        <w:spacing w:before="100" w:beforeAutospacing="1" w:after="100" w:afterAutospacing="1" w:line="360" w:lineRule="auto"/>
        <w:jc w:val="both"/>
        <w:rPr>
          <w:rFonts w:ascii="Times New Roman" w:eastAsia="Times New Roman" w:hAnsi="Times New Roman" w:cs="Times New Roman"/>
          <w:sz w:val="24"/>
          <w:szCs w:val="24"/>
        </w:rPr>
      </w:pPr>
      <w:r w:rsidRPr="00893592">
        <w:rPr>
          <w:rFonts w:ascii="Times New Roman" w:eastAsia="Times New Roman" w:hAnsi="Times New Roman" w:cs="Times New Roman"/>
          <w:sz w:val="24"/>
          <w:szCs w:val="24"/>
        </w:rPr>
        <w:t>Generalization is another name for inheritance or an "is a" relationship. It refers to a relationship between two classes where one class is a specialized version of another. For example, Honda is a type of car. So the class Honda would have a generalization relationship with the class car.</w:t>
      </w:r>
    </w:p>
    <w:p w:rsidR="009354AD" w:rsidRPr="00893592" w:rsidRDefault="009354AD" w:rsidP="009354AD">
      <w:pPr>
        <w:spacing w:after="0" w:line="360" w:lineRule="auto"/>
        <w:jc w:val="both"/>
        <w:rPr>
          <w:rFonts w:ascii="Times New Roman" w:eastAsia="Times New Roman" w:hAnsi="Times New Roman" w:cs="Times New Roman"/>
          <w:sz w:val="24"/>
          <w:szCs w:val="24"/>
        </w:rPr>
      </w:pPr>
      <w:r w:rsidRPr="00893592">
        <w:rPr>
          <w:rFonts w:ascii="Times New Roman" w:eastAsia="Times New Roman" w:hAnsi="Times New Roman" w:cs="Times New Roman"/>
          <w:noProof/>
          <w:sz w:val="24"/>
          <w:szCs w:val="24"/>
        </w:rPr>
        <w:drawing>
          <wp:inline distT="0" distB="0" distL="0" distR="0">
            <wp:extent cx="1905000" cy="1181100"/>
            <wp:effectExtent l="19050" t="0" r="0" b="0"/>
            <wp:docPr id="22" name="Picture 9"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neralization"/>
                    <pic:cNvPicPr>
                      <a:picLocks noChangeAspect="1" noChangeArrowheads="1"/>
                    </pic:cNvPicPr>
                  </pic:nvPicPr>
                  <pic:blipFill>
                    <a:blip r:embed="rId22"/>
                    <a:srcRect/>
                    <a:stretch>
                      <a:fillRect/>
                    </a:stretch>
                  </pic:blipFill>
                  <pic:spPr bwMode="auto">
                    <a:xfrm>
                      <a:off x="0" y="0"/>
                      <a:ext cx="1905000" cy="1181100"/>
                    </a:xfrm>
                    <a:prstGeom prst="rect">
                      <a:avLst/>
                    </a:prstGeom>
                    <a:noFill/>
                    <a:ln w="9525">
                      <a:noFill/>
                      <a:miter lim="800000"/>
                      <a:headEnd/>
                      <a:tailEnd/>
                    </a:ln>
                  </pic:spPr>
                </pic:pic>
              </a:graphicData>
            </a:graphic>
          </wp:inline>
        </w:drawing>
      </w:r>
    </w:p>
    <w:p w:rsidR="009354AD" w:rsidRPr="00893592" w:rsidRDefault="009354AD" w:rsidP="009354AD">
      <w:pPr>
        <w:spacing w:before="100" w:beforeAutospacing="1" w:after="100" w:afterAutospacing="1" w:line="360" w:lineRule="auto"/>
        <w:jc w:val="both"/>
        <w:rPr>
          <w:rFonts w:ascii="Times New Roman" w:eastAsia="Times New Roman" w:hAnsi="Times New Roman" w:cs="Times New Roman"/>
          <w:sz w:val="24"/>
          <w:szCs w:val="24"/>
        </w:rPr>
      </w:pPr>
      <w:r w:rsidRPr="00893592">
        <w:rPr>
          <w:rFonts w:ascii="Times New Roman" w:eastAsia="Times New Roman" w:hAnsi="Times New Roman" w:cs="Times New Roman"/>
          <w:sz w:val="24"/>
          <w:szCs w:val="24"/>
        </w:rPr>
        <w:lastRenderedPageBreak/>
        <w:t>In real life coding examples, the difference between inheritance and aggregation can be confusing. If you have an aggregation relationship, the aggregate (the whole) can access only the PUBLIC functions of the part class. On the other hand, inheritance allows the inheriting class to access both the PUBLIC and PROTECTED functions of the super</w:t>
      </w:r>
      <w:r>
        <w:rPr>
          <w:rFonts w:ascii="Times New Roman" w:eastAsia="Times New Roman" w:hAnsi="Times New Roman" w:cs="Times New Roman"/>
          <w:sz w:val="24"/>
          <w:szCs w:val="24"/>
        </w:rPr>
        <w:t xml:space="preserve"> </w:t>
      </w:r>
      <w:r w:rsidRPr="00893592">
        <w:rPr>
          <w:rFonts w:ascii="Times New Roman" w:eastAsia="Times New Roman" w:hAnsi="Times New Roman" w:cs="Times New Roman"/>
          <w:sz w:val="24"/>
          <w:szCs w:val="24"/>
        </w:rPr>
        <w:t>class.</w:t>
      </w:r>
      <w:r w:rsidRPr="00893592">
        <w:rPr>
          <w:rFonts w:ascii="Times New Roman" w:eastAsia="Times New Roman" w:hAnsi="Times New Roman" w:cs="Times New Roman"/>
          <w:sz w:val="24"/>
          <w:szCs w:val="24"/>
        </w:rPr>
        <w:br/>
      </w:r>
    </w:p>
    <w:p w:rsidR="00415217" w:rsidRDefault="00D13C74" w:rsidP="00D13C74">
      <w:pPr>
        <w:tabs>
          <w:tab w:val="left" w:pos="986"/>
        </w:tabs>
        <w:rPr>
          <w:rFonts w:asciiTheme="majorHAnsi" w:hAnsiTheme="majorHAnsi"/>
          <w:sz w:val="28"/>
          <w:szCs w:val="28"/>
        </w:rPr>
      </w:pPr>
      <w:r>
        <w:rPr>
          <w:rFonts w:asciiTheme="majorHAnsi" w:hAnsiTheme="majorHAnsi"/>
          <w:sz w:val="28"/>
          <w:szCs w:val="28"/>
        </w:rPr>
        <w:t xml:space="preserve">Use case </w:t>
      </w:r>
      <w:r w:rsidR="002F5472">
        <w:rPr>
          <w:rFonts w:asciiTheme="majorHAnsi" w:hAnsiTheme="majorHAnsi"/>
          <w:sz w:val="28"/>
          <w:szCs w:val="28"/>
        </w:rPr>
        <w:t>diagrams:</w:t>
      </w:r>
    </w:p>
    <w:p w:rsidR="00BC0358" w:rsidRPr="00DB3404" w:rsidRDefault="00D13C74" w:rsidP="00D13C74">
      <w:pPr>
        <w:rPr>
          <w:sz w:val="28"/>
          <w:szCs w:val="28"/>
        </w:rPr>
      </w:pPr>
      <w:r w:rsidRPr="00DB3404">
        <w:rPr>
          <w:sz w:val="28"/>
          <w:szCs w:val="28"/>
        </w:rPr>
        <w:t xml:space="preserve">They describe the functionality of the system from </w:t>
      </w:r>
      <w:r w:rsidR="002F5472" w:rsidRPr="00DB3404">
        <w:rPr>
          <w:sz w:val="28"/>
          <w:szCs w:val="28"/>
        </w:rPr>
        <w:t>user’s point of</w:t>
      </w:r>
      <w:r w:rsidRPr="00DB3404">
        <w:rPr>
          <w:sz w:val="28"/>
          <w:szCs w:val="28"/>
        </w:rPr>
        <w:t xml:space="preserve"> </w:t>
      </w:r>
      <w:r w:rsidR="002F5472" w:rsidRPr="00DB3404">
        <w:rPr>
          <w:sz w:val="28"/>
          <w:szCs w:val="28"/>
        </w:rPr>
        <w:t xml:space="preserve">view. </w:t>
      </w:r>
      <w:r w:rsidRPr="00DB3404">
        <w:rPr>
          <w:sz w:val="28"/>
          <w:szCs w:val="28"/>
        </w:rPr>
        <w:t xml:space="preserve">They focus on the </w:t>
      </w:r>
      <w:r w:rsidR="002F5472" w:rsidRPr="00DB3404">
        <w:rPr>
          <w:sz w:val="28"/>
          <w:szCs w:val="28"/>
        </w:rPr>
        <w:t>behavior of</w:t>
      </w:r>
      <w:r w:rsidRPr="00DB3404">
        <w:rPr>
          <w:sz w:val="28"/>
          <w:szCs w:val="28"/>
        </w:rPr>
        <w:t xml:space="preserve"> the system from external point of </w:t>
      </w:r>
      <w:r w:rsidR="002F5472" w:rsidRPr="00DB3404">
        <w:rPr>
          <w:sz w:val="28"/>
          <w:szCs w:val="28"/>
        </w:rPr>
        <w:t>view. Here</w:t>
      </w:r>
      <w:r w:rsidRPr="00DB3404">
        <w:rPr>
          <w:sz w:val="28"/>
          <w:szCs w:val="28"/>
        </w:rPr>
        <w:t xml:space="preserve"> the actors interact with the system </w:t>
      </w:r>
      <w:r w:rsidR="00BC0358" w:rsidRPr="00DB3404">
        <w:rPr>
          <w:sz w:val="28"/>
          <w:szCs w:val="28"/>
        </w:rPr>
        <w:t xml:space="preserve">use cases </w:t>
      </w:r>
      <w:r w:rsidRPr="00DB3404">
        <w:rPr>
          <w:sz w:val="28"/>
          <w:szCs w:val="28"/>
        </w:rPr>
        <w:t xml:space="preserve">to perform specific </w:t>
      </w:r>
      <w:r w:rsidR="002F5472" w:rsidRPr="00DB3404">
        <w:rPr>
          <w:sz w:val="28"/>
          <w:szCs w:val="28"/>
        </w:rPr>
        <w:t>tasks.</w:t>
      </w:r>
      <w:r w:rsidRPr="00DB3404">
        <w:rPr>
          <w:sz w:val="28"/>
          <w:szCs w:val="28"/>
        </w:rPr>
        <w:t xml:space="preserve"> </w:t>
      </w:r>
      <w:r w:rsidR="00BC0358" w:rsidRPr="00DB3404">
        <w:rPr>
          <w:sz w:val="28"/>
          <w:szCs w:val="28"/>
        </w:rPr>
        <w:t xml:space="preserve"> </w:t>
      </w:r>
      <w:r w:rsidR="002F5472" w:rsidRPr="00DB3404">
        <w:rPr>
          <w:sz w:val="28"/>
          <w:szCs w:val="28"/>
        </w:rPr>
        <w:t>Actors</w:t>
      </w:r>
      <w:r w:rsidR="00BC0358" w:rsidRPr="00DB3404">
        <w:rPr>
          <w:sz w:val="28"/>
          <w:szCs w:val="28"/>
        </w:rPr>
        <w:t xml:space="preserve"> are the users of the system and use cases are the tasks that they perform on the </w:t>
      </w:r>
      <w:r w:rsidR="002F5472" w:rsidRPr="00DB3404">
        <w:rPr>
          <w:sz w:val="28"/>
          <w:szCs w:val="28"/>
        </w:rPr>
        <w:t xml:space="preserve">system. </w:t>
      </w:r>
    </w:p>
    <w:p w:rsidR="00BC0358" w:rsidRPr="00440D0E" w:rsidRDefault="00BC0358" w:rsidP="00BC0358">
      <w:pPr>
        <w:spacing w:before="100" w:beforeAutospacing="1" w:after="100" w:afterAutospacing="1" w:line="360" w:lineRule="auto"/>
        <w:outlineLvl w:val="4"/>
        <w:rPr>
          <w:rFonts w:ascii="Times New Roman" w:eastAsia="Times New Roman" w:hAnsi="Times New Roman" w:cs="Times New Roman"/>
          <w:b/>
          <w:bCs/>
          <w:sz w:val="24"/>
          <w:szCs w:val="24"/>
        </w:rPr>
      </w:pPr>
      <w:r w:rsidRPr="00440D0E">
        <w:rPr>
          <w:rFonts w:ascii="Times New Roman" w:eastAsia="Times New Roman" w:hAnsi="Times New Roman" w:cs="Times New Roman"/>
          <w:b/>
          <w:bCs/>
          <w:sz w:val="24"/>
          <w:szCs w:val="24"/>
        </w:rPr>
        <w:t>Relationships</w:t>
      </w:r>
    </w:p>
    <w:p w:rsidR="00BC0358" w:rsidRPr="00F744AB" w:rsidRDefault="00BC0358" w:rsidP="00BC0358">
      <w:pPr>
        <w:spacing w:before="100" w:beforeAutospacing="1" w:after="100" w:afterAutospacing="1" w:line="360" w:lineRule="auto"/>
        <w:rPr>
          <w:rFonts w:ascii="Times New Roman" w:eastAsia="Times New Roman" w:hAnsi="Times New Roman" w:cs="Times New Roman"/>
          <w:sz w:val="28"/>
          <w:szCs w:val="28"/>
        </w:rPr>
      </w:pPr>
      <w:r w:rsidRPr="00F744AB">
        <w:rPr>
          <w:rFonts w:ascii="Times New Roman" w:eastAsia="Times New Roman" w:hAnsi="Times New Roman" w:cs="Times New Roman"/>
          <w:sz w:val="28"/>
          <w:szCs w:val="28"/>
        </w:rPr>
        <w:t>Illustrate relationships between an actor and a use case with a simple line. For relationships among use cases, use arrows labeled either "uses" or "extends." A "uses" relationship indicates that one use case is needed by another in order to perform a task. An "extends" relationship indicates alternative options under a certain use case.</w:t>
      </w:r>
      <w:r w:rsidRPr="00F744AB">
        <w:rPr>
          <w:rFonts w:ascii="Times New Roman" w:eastAsia="Times New Roman" w:hAnsi="Times New Roman" w:cs="Times New Roman"/>
          <w:sz w:val="28"/>
          <w:szCs w:val="28"/>
        </w:rPr>
        <w:br/>
      </w:r>
    </w:p>
    <w:p w:rsidR="00BC0358" w:rsidRDefault="00BC0358" w:rsidP="00AC672B">
      <w:r w:rsidRPr="00BC0358">
        <w:rPr>
          <w:noProof/>
        </w:rPr>
        <w:drawing>
          <wp:anchor distT="0" distB="0" distL="114300" distR="114300" simplePos="0" relativeHeight="251752448" behindDoc="0" locked="0" layoutInCell="1" allowOverlap="1">
            <wp:simplePos x="0" y="0"/>
            <wp:positionH relativeFrom="column">
              <wp:posOffset>914400</wp:posOffset>
            </wp:positionH>
            <wp:positionV relativeFrom="paragraph">
              <wp:align>top</wp:align>
            </wp:positionV>
            <wp:extent cx="1870134" cy="1923690"/>
            <wp:effectExtent l="19050" t="0" r="0" b="0"/>
            <wp:wrapSquare wrapText="bothSides"/>
            <wp:docPr id="6" name="Picture 4" descr="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ships"/>
                    <pic:cNvPicPr>
                      <a:picLocks noChangeAspect="1" noChangeArrowheads="1"/>
                    </pic:cNvPicPr>
                  </pic:nvPicPr>
                  <pic:blipFill>
                    <a:blip r:embed="rId23"/>
                    <a:srcRect/>
                    <a:stretch>
                      <a:fillRect/>
                    </a:stretch>
                  </pic:blipFill>
                  <pic:spPr bwMode="auto">
                    <a:xfrm>
                      <a:off x="0" y="0"/>
                      <a:ext cx="1870134" cy="1923690"/>
                    </a:xfrm>
                    <a:prstGeom prst="rect">
                      <a:avLst/>
                    </a:prstGeom>
                    <a:noFill/>
                    <a:ln w="9525">
                      <a:noFill/>
                      <a:miter lim="800000"/>
                      <a:headEnd/>
                      <a:tailEnd/>
                    </a:ln>
                  </pic:spPr>
                </pic:pic>
              </a:graphicData>
            </a:graphic>
          </wp:anchor>
        </w:drawing>
      </w:r>
      <w:r w:rsidR="00AC672B">
        <w:br w:type="textWrapping" w:clear="all"/>
      </w:r>
    </w:p>
    <w:p w:rsidR="00995372" w:rsidRDefault="00995372" w:rsidP="00D13C74">
      <w:r>
        <w:rPr>
          <w:noProof/>
        </w:rPr>
        <w:lastRenderedPageBreak/>
        <w:drawing>
          <wp:inline distT="0" distB="0" distL="0" distR="0">
            <wp:extent cx="5708650" cy="273494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708650" cy="2734945"/>
                    </a:xfrm>
                    <a:prstGeom prst="rect">
                      <a:avLst/>
                    </a:prstGeom>
                    <a:noFill/>
                    <a:ln w="9525">
                      <a:noFill/>
                      <a:miter lim="800000"/>
                      <a:headEnd/>
                      <a:tailEnd/>
                    </a:ln>
                  </pic:spPr>
                </pic:pic>
              </a:graphicData>
            </a:graphic>
          </wp:inline>
        </w:drawing>
      </w:r>
    </w:p>
    <w:p w:rsidR="001F0930" w:rsidRDefault="001F0930" w:rsidP="003E4B67">
      <w:pPr>
        <w:spacing w:before="100" w:beforeAutospacing="1" w:after="100" w:afterAutospacing="1" w:line="360" w:lineRule="auto"/>
        <w:jc w:val="both"/>
        <w:outlineLvl w:val="1"/>
        <w:rPr>
          <w:rFonts w:ascii="Times New Roman" w:eastAsia="Times New Roman" w:hAnsi="Times New Roman" w:cs="Times New Roman"/>
          <w:b/>
          <w:bCs/>
          <w:sz w:val="36"/>
          <w:szCs w:val="36"/>
        </w:rPr>
      </w:pPr>
    </w:p>
    <w:p w:rsidR="003E4B67" w:rsidRPr="001658F2" w:rsidRDefault="003E4B67" w:rsidP="003E4B67">
      <w:pPr>
        <w:spacing w:before="100" w:beforeAutospacing="1" w:after="100" w:afterAutospacing="1" w:line="36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Activity Diagram</w:t>
      </w:r>
    </w:p>
    <w:p w:rsidR="003E4B67" w:rsidRPr="001658F2" w:rsidRDefault="003E4B67" w:rsidP="003E4B67">
      <w:pPr>
        <w:spacing w:before="100" w:beforeAutospacing="1" w:after="100" w:afterAutospacing="1" w:line="360" w:lineRule="auto"/>
        <w:jc w:val="both"/>
        <w:rPr>
          <w:rFonts w:ascii="Times New Roman" w:eastAsia="Times New Roman" w:hAnsi="Times New Roman" w:cs="Times New Roman"/>
          <w:sz w:val="24"/>
          <w:szCs w:val="24"/>
        </w:rPr>
      </w:pPr>
      <w:r w:rsidRPr="001658F2">
        <w:rPr>
          <w:rFonts w:ascii="Times New Roman" w:eastAsia="Times New Roman" w:hAnsi="Times New Roman" w:cs="Times New Roman"/>
          <w:sz w:val="24"/>
          <w:szCs w:val="24"/>
        </w:rPr>
        <w:t>An activity diagram illustrates the dynamic nature of a system by modeling the flow of control from activity to activity. An activity represents an operation on some class in the system that results in a change in the state of the system. Typically, activity diagrams are used to model workflow or business processes and internal operation. Because an activity diagram is a special kind of state</w:t>
      </w:r>
      <w:r>
        <w:rPr>
          <w:rFonts w:ascii="Times New Roman" w:eastAsia="Times New Roman" w:hAnsi="Times New Roman" w:cs="Times New Roman"/>
          <w:sz w:val="24"/>
          <w:szCs w:val="24"/>
        </w:rPr>
        <w:t xml:space="preserve"> </w:t>
      </w:r>
      <w:r w:rsidRPr="001658F2">
        <w:rPr>
          <w:rFonts w:ascii="Times New Roman" w:eastAsia="Times New Roman" w:hAnsi="Times New Roman" w:cs="Times New Roman"/>
          <w:sz w:val="24"/>
          <w:szCs w:val="24"/>
        </w:rPr>
        <w:t>chart diagram, it uses some of the same modeling conventions.</w:t>
      </w:r>
    </w:p>
    <w:p w:rsidR="003E4B67" w:rsidRPr="001658F2" w:rsidRDefault="003E4B67" w:rsidP="003E4B67">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1658F2">
        <w:rPr>
          <w:rFonts w:ascii="Times New Roman" w:eastAsia="Times New Roman" w:hAnsi="Times New Roman" w:cs="Times New Roman"/>
          <w:b/>
          <w:bCs/>
          <w:sz w:val="27"/>
          <w:szCs w:val="27"/>
        </w:rPr>
        <w:t>Basic Activity Diagram Symbols and Notations</w:t>
      </w:r>
    </w:p>
    <w:p w:rsidR="003E4B67" w:rsidRPr="001658F2" w:rsidRDefault="003E4B67" w:rsidP="003E4B67">
      <w:pPr>
        <w:spacing w:after="0" w:line="360" w:lineRule="auto"/>
        <w:jc w:val="both"/>
        <w:rPr>
          <w:rFonts w:ascii="Times New Roman" w:eastAsia="Times New Roman" w:hAnsi="Times New Roman" w:cs="Times New Roman"/>
          <w:sz w:val="24"/>
          <w:szCs w:val="24"/>
        </w:rPr>
      </w:pPr>
    </w:p>
    <w:p w:rsidR="003E4B67" w:rsidRPr="00025C8F" w:rsidRDefault="003E4B67" w:rsidP="003E4B67">
      <w:pPr>
        <w:spacing w:before="100" w:beforeAutospacing="1" w:after="100" w:afterAutospacing="1" w:line="360" w:lineRule="auto"/>
        <w:jc w:val="both"/>
        <w:outlineLvl w:val="4"/>
        <w:rPr>
          <w:rFonts w:ascii="Times New Roman" w:eastAsia="Times New Roman" w:hAnsi="Times New Roman" w:cs="Times New Roman"/>
          <w:b/>
          <w:bCs/>
          <w:sz w:val="24"/>
          <w:szCs w:val="24"/>
        </w:rPr>
      </w:pPr>
      <w:r w:rsidRPr="00025C8F">
        <w:rPr>
          <w:rFonts w:ascii="Times New Roman" w:eastAsia="Times New Roman" w:hAnsi="Times New Roman" w:cs="Times New Roman"/>
          <w:b/>
          <w:bCs/>
          <w:sz w:val="24"/>
          <w:szCs w:val="24"/>
        </w:rPr>
        <w:t>Action states</w:t>
      </w:r>
    </w:p>
    <w:p w:rsidR="003E4B67" w:rsidRPr="001658F2" w:rsidRDefault="003E4B67" w:rsidP="003E4B67">
      <w:pPr>
        <w:spacing w:before="100" w:beforeAutospacing="1" w:after="100" w:afterAutospacing="1" w:line="360" w:lineRule="auto"/>
        <w:jc w:val="both"/>
        <w:rPr>
          <w:rFonts w:ascii="Times New Roman" w:eastAsia="Times New Roman" w:hAnsi="Times New Roman" w:cs="Times New Roman"/>
          <w:sz w:val="24"/>
          <w:szCs w:val="24"/>
        </w:rPr>
      </w:pPr>
      <w:r w:rsidRPr="001658F2">
        <w:rPr>
          <w:rFonts w:ascii="Times New Roman" w:eastAsia="Times New Roman" w:hAnsi="Times New Roman" w:cs="Times New Roman"/>
          <w:sz w:val="24"/>
          <w:szCs w:val="24"/>
        </w:rPr>
        <w:t>Action states represent the non</w:t>
      </w:r>
      <w:r>
        <w:rPr>
          <w:rFonts w:ascii="Times New Roman" w:eastAsia="Times New Roman" w:hAnsi="Times New Roman" w:cs="Times New Roman"/>
          <w:sz w:val="24"/>
          <w:szCs w:val="24"/>
        </w:rPr>
        <w:t xml:space="preserve"> </w:t>
      </w:r>
      <w:r w:rsidRPr="001658F2">
        <w:rPr>
          <w:rFonts w:ascii="Times New Roman" w:eastAsia="Times New Roman" w:hAnsi="Times New Roman" w:cs="Times New Roman"/>
          <w:sz w:val="24"/>
          <w:szCs w:val="24"/>
        </w:rPr>
        <w:t>interruptible actions of objects. You can draw an action state in Smart</w:t>
      </w:r>
      <w:r>
        <w:rPr>
          <w:rFonts w:ascii="Times New Roman" w:eastAsia="Times New Roman" w:hAnsi="Times New Roman" w:cs="Times New Roman"/>
          <w:sz w:val="24"/>
          <w:szCs w:val="24"/>
        </w:rPr>
        <w:t xml:space="preserve"> </w:t>
      </w:r>
      <w:r w:rsidRPr="001658F2">
        <w:rPr>
          <w:rFonts w:ascii="Times New Roman" w:eastAsia="Times New Roman" w:hAnsi="Times New Roman" w:cs="Times New Roman"/>
          <w:sz w:val="24"/>
          <w:szCs w:val="24"/>
        </w:rPr>
        <w:t>Draw using a rectangle with rounded corners.</w:t>
      </w:r>
    </w:p>
    <w:p w:rsidR="003E4B67" w:rsidRPr="001658F2" w:rsidRDefault="003E4B67" w:rsidP="003E4B6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181100" cy="657225"/>
            <wp:effectExtent l="19050" t="0" r="0" b="0"/>
            <wp:docPr id="23" name="Picture 1" descr="Actio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 states"/>
                    <pic:cNvPicPr>
                      <a:picLocks noChangeAspect="1" noChangeArrowheads="1"/>
                    </pic:cNvPicPr>
                  </pic:nvPicPr>
                  <pic:blipFill>
                    <a:blip r:embed="rId25"/>
                    <a:srcRect/>
                    <a:stretch>
                      <a:fillRect/>
                    </a:stretch>
                  </pic:blipFill>
                  <pic:spPr bwMode="auto">
                    <a:xfrm>
                      <a:off x="0" y="0"/>
                      <a:ext cx="1181100" cy="657225"/>
                    </a:xfrm>
                    <a:prstGeom prst="rect">
                      <a:avLst/>
                    </a:prstGeom>
                    <a:noFill/>
                    <a:ln w="9525">
                      <a:noFill/>
                      <a:miter lim="800000"/>
                      <a:headEnd/>
                      <a:tailEnd/>
                    </a:ln>
                  </pic:spPr>
                </pic:pic>
              </a:graphicData>
            </a:graphic>
          </wp:inline>
        </w:drawing>
      </w:r>
    </w:p>
    <w:p w:rsidR="003E4B67" w:rsidRPr="001658F2" w:rsidRDefault="003E4B67" w:rsidP="003E4B67">
      <w:pPr>
        <w:spacing w:before="100" w:beforeAutospacing="1" w:after="100" w:afterAutospacing="1" w:line="360" w:lineRule="auto"/>
        <w:jc w:val="both"/>
        <w:outlineLvl w:val="4"/>
        <w:rPr>
          <w:rFonts w:ascii="Times New Roman" w:eastAsia="Times New Roman" w:hAnsi="Times New Roman" w:cs="Times New Roman"/>
          <w:b/>
          <w:bCs/>
          <w:sz w:val="20"/>
          <w:szCs w:val="20"/>
        </w:rPr>
      </w:pPr>
      <w:r w:rsidRPr="001658F2">
        <w:rPr>
          <w:rFonts w:ascii="Times New Roman" w:eastAsia="Times New Roman" w:hAnsi="Times New Roman" w:cs="Times New Roman"/>
          <w:b/>
          <w:bCs/>
          <w:sz w:val="20"/>
          <w:szCs w:val="20"/>
        </w:rPr>
        <w:t>Action Flow</w:t>
      </w:r>
    </w:p>
    <w:p w:rsidR="003E4B67" w:rsidRPr="001658F2" w:rsidRDefault="003E4B67" w:rsidP="003E4B67">
      <w:pPr>
        <w:spacing w:before="100" w:beforeAutospacing="1" w:after="100" w:afterAutospacing="1" w:line="360" w:lineRule="auto"/>
        <w:rPr>
          <w:rFonts w:ascii="Times New Roman" w:eastAsia="Times New Roman" w:hAnsi="Times New Roman" w:cs="Times New Roman"/>
          <w:sz w:val="24"/>
          <w:szCs w:val="24"/>
        </w:rPr>
      </w:pPr>
      <w:r w:rsidRPr="001658F2">
        <w:rPr>
          <w:rFonts w:ascii="Times New Roman" w:eastAsia="Times New Roman" w:hAnsi="Times New Roman" w:cs="Times New Roman"/>
          <w:sz w:val="24"/>
          <w:szCs w:val="24"/>
        </w:rPr>
        <w:t>Action flow arrows illustrate the relationships among action states.</w:t>
      </w:r>
      <w:r w:rsidRPr="001658F2">
        <w:rPr>
          <w:rFonts w:ascii="Times New Roman" w:eastAsia="Times New Roman" w:hAnsi="Times New Roman" w:cs="Times New Roman"/>
          <w:sz w:val="24"/>
          <w:szCs w:val="24"/>
        </w:rPr>
        <w:br/>
      </w:r>
    </w:p>
    <w:p w:rsidR="003E4B67" w:rsidRPr="001658F2" w:rsidRDefault="003E4B67" w:rsidP="003E4B6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0" cy="1400175"/>
            <wp:effectExtent l="19050" t="0" r="0" b="0"/>
            <wp:docPr id="24" name="Picture 2" descr="Ac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on Flow"/>
                    <pic:cNvPicPr>
                      <a:picLocks noChangeAspect="1" noChangeArrowheads="1"/>
                    </pic:cNvPicPr>
                  </pic:nvPicPr>
                  <pic:blipFill>
                    <a:blip r:embed="rId26"/>
                    <a:srcRect/>
                    <a:stretch>
                      <a:fillRect/>
                    </a:stretch>
                  </pic:blipFill>
                  <pic:spPr bwMode="auto">
                    <a:xfrm>
                      <a:off x="0" y="0"/>
                      <a:ext cx="1466850" cy="1400175"/>
                    </a:xfrm>
                    <a:prstGeom prst="rect">
                      <a:avLst/>
                    </a:prstGeom>
                    <a:noFill/>
                    <a:ln w="9525">
                      <a:noFill/>
                      <a:miter lim="800000"/>
                      <a:headEnd/>
                      <a:tailEnd/>
                    </a:ln>
                  </pic:spPr>
                </pic:pic>
              </a:graphicData>
            </a:graphic>
          </wp:inline>
        </w:drawing>
      </w:r>
    </w:p>
    <w:p w:rsidR="003E4B67" w:rsidRDefault="003E4B67" w:rsidP="003E4B67">
      <w:pPr>
        <w:spacing w:before="100" w:beforeAutospacing="1" w:after="100" w:afterAutospacing="1" w:line="360" w:lineRule="auto"/>
        <w:jc w:val="both"/>
        <w:outlineLvl w:val="4"/>
        <w:rPr>
          <w:rFonts w:ascii="Times New Roman" w:eastAsia="Times New Roman" w:hAnsi="Times New Roman" w:cs="Times New Roman"/>
          <w:b/>
          <w:bCs/>
          <w:sz w:val="28"/>
          <w:szCs w:val="28"/>
        </w:rPr>
      </w:pPr>
    </w:p>
    <w:p w:rsidR="003E4B67" w:rsidRDefault="003E4B67" w:rsidP="003E4B67">
      <w:pPr>
        <w:spacing w:before="100" w:beforeAutospacing="1" w:after="100" w:afterAutospacing="1" w:line="360" w:lineRule="auto"/>
        <w:jc w:val="both"/>
        <w:outlineLvl w:val="4"/>
        <w:rPr>
          <w:rFonts w:ascii="Times New Roman" w:eastAsia="Times New Roman" w:hAnsi="Times New Roman" w:cs="Times New Roman"/>
          <w:b/>
          <w:bCs/>
          <w:sz w:val="28"/>
          <w:szCs w:val="28"/>
        </w:rPr>
      </w:pPr>
    </w:p>
    <w:p w:rsidR="003E4B67" w:rsidRPr="00025C8F" w:rsidRDefault="003E4B67" w:rsidP="003E4B67">
      <w:pPr>
        <w:spacing w:before="100" w:beforeAutospacing="1" w:after="100" w:afterAutospacing="1" w:line="360" w:lineRule="auto"/>
        <w:jc w:val="both"/>
        <w:outlineLvl w:val="4"/>
        <w:rPr>
          <w:rFonts w:ascii="Times New Roman" w:eastAsia="Times New Roman" w:hAnsi="Times New Roman" w:cs="Times New Roman"/>
          <w:b/>
          <w:bCs/>
          <w:sz w:val="28"/>
          <w:szCs w:val="28"/>
        </w:rPr>
      </w:pPr>
      <w:r w:rsidRPr="00025C8F">
        <w:rPr>
          <w:rFonts w:ascii="Times New Roman" w:eastAsia="Times New Roman" w:hAnsi="Times New Roman" w:cs="Times New Roman"/>
          <w:b/>
          <w:bCs/>
          <w:sz w:val="28"/>
          <w:szCs w:val="28"/>
        </w:rPr>
        <w:t>Object Flow</w:t>
      </w:r>
    </w:p>
    <w:p w:rsidR="003E4B67" w:rsidRPr="001658F2" w:rsidRDefault="003E4B67" w:rsidP="003E4B67">
      <w:pPr>
        <w:spacing w:before="100" w:beforeAutospacing="1" w:after="100" w:afterAutospacing="1" w:line="360" w:lineRule="auto"/>
        <w:jc w:val="both"/>
        <w:rPr>
          <w:rFonts w:ascii="Times New Roman" w:eastAsia="Times New Roman" w:hAnsi="Times New Roman" w:cs="Times New Roman"/>
          <w:sz w:val="24"/>
          <w:szCs w:val="24"/>
        </w:rPr>
      </w:pPr>
      <w:r w:rsidRPr="001658F2">
        <w:rPr>
          <w:rFonts w:ascii="Times New Roman" w:eastAsia="Times New Roman" w:hAnsi="Times New Roman" w:cs="Times New Roman"/>
          <w:sz w:val="24"/>
          <w:szCs w:val="24"/>
        </w:rPr>
        <w:t>Object flow refers to the creation and modification of objects by activities. An object flow arrow from an action to an object means that the action creates or influences the object. An object flow arrow from an object to an action indicates that the action state uses the object.</w:t>
      </w:r>
      <w:r w:rsidRPr="001658F2">
        <w:rPr>
          <w:rFonts w:ascii="Times New Roman" w:eastAsia="Times New Roman" w:hAnsi="Times New Roman" w:cs="Times New Roman"/>
          <w:sz w:val="24"/>
          <w:szCs w:val="24"/>
        </w:rPr>
        <w:br/>
      </w:r>
    </w:p>
    <w:p w:rsidR="003E4B67" w:rsidRPr="001658F2" w:rsidRDefault="003E4B67" w:rsidP="003E4B6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95450" cy="1323975"/>
            <wp:effectExtent l="19050" t="0" r="0" b="0"/>
            <wp:docPr id="25" name="Picture 3" descr="Objec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 Flow"/>
                    <pic:cNvPicPr>
                      <a:picLocks noChangeAspect="1" noChangeArrowheads="1"/>
                    </pic:cNvPicPr>
                  </pic:nvPicPr>
                  <pic:blipFill>
                    <a:blip r:embed="rId27"/>
                    <a:srcRect/>
                    <a:stretch>
                      <a:fillRect/>
                    </a:stretch>
                  </pic:blipFill>
                  <pic:spPr bwMode="auto">
                    <a:xfrm>
                      <a:off x="0" y="0"/>
                      <a:ext cx="1695450" cy="1323975"/>
                    </a:xfrm>
                    <a:prstGeom prst="rect">
                      <a:avLst/>
                    </a:prstGeom>
                    <a:noFill/>
                    <a:ln w="9525">
                      <a:noFill/>
                      <a:miter lim="800000"/>
                      <a:headEnd/>
                      <a:tailEnd/>
                    </a:ln>
                  </pic:spPr>
                </pic:pic>
              </a:graphicData>
            </a:graphic>
          </wp:inline>
        </w:drawing>
      </w:r>
    </w:p>
    <w:p w:rsidR="003E4B67" w:rsidRPr="001658F2" w:rsidRDefault="003E4B67" w:rsidP="003E4B67">
      <w:pPr>
        <w:spacing w:before="100" w:beforeAutospacing="1" w:after="100" w:afterAutospacing="1" w:line="360" w:lineRule="auto"/>
        <w:jc w:val="both"/>
        <w:outlineLvl w:val="4"/>
        <w:rPr>
          <w:rFonts w:ascii="Times New Roman" w:eastAsia="Times New Roman" w:hAnsi="Times New Roman" w:cs="Times New Roman"/>
          <w:b/>
          <w:bCs/>
          <w:sz w:val="20"/>
          <w:szCs w:val="20"/>
        </w:rPr>
      </w:pPr>
      <w:r w:rsidRPr="001658F2">
        <w:rPr>
          <w:rFonts w:ascii="Times New Roman" w:eastAsia="Times New Roman" w:hAnsi="Times New Roman" w:cs="Times New Roman"/>
          <w:b/>
          <w:bCs/>
          <w:sz w:val="20"/>
          <w:szCs w:val="20"/>
        </w:rPr>
        <w:t>Initial State</w:t>
      </w:r>
    </w:p>
    <w:p w:rsidR="003E4B67" w:rsidRPr="001658F2" w:rsidRDefault="003E4B67" w:rsidP="003E4B67">
      <w:pPr>
        <w:spacing w:before="100" w:beforeAutospacing="1" w:after="100" w:afterAutospacing="1" w:line="360" w:lineRule="auto"/>
        <w:jc w:val="both"/>
        <w:rPr>
          <w:rFonts w:ascii="Times New Roman" w:eastAsia="Times New Roman" w:hAnsi="Times New Roman" w:cs="Times New Roman"/>
          <w:sz w:val="24"/>
          <w:szCs w:val="24"/>
        </w:rPr>
      </w:pPr>
      <w:r w:rsidRPr="001658F2">
        <w:rPr>
          <w:rFonts w:ascii="Times New Roman" w:eastAsia="Times New Roman" w:hAnsi="Times New Roman" w:cs="Times New Roman"/>
          <w:sz w:val="24"/>
          <w:szCs w:val="24"/>
        </w:rPr>
        <w:lastRenderedPageBreak/>
        <w:t>A filled circle followed by an arrow represents the initial action state.</w:t>
      </w:r>
    </w:p>
    <w:p w:rsidR="003E4B67" w:rsidRPr="001658F2" w:rsidRDefault="003E4B67" w:rsidP="003E4B6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2975" cy="476250"/>
            <wp:effectExtent l="19050" t="0" r="9525" b="0"/>
            <wp:docPr id="26" name="Picture 4" descr="Initi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itial State"/>
                    <pic:cNvPicPr>
                      <a:picLocks noChangeAspect="1" noChangeArrowheads="1"/>
                    </pic:cNvPicPr>
                  </pic:nvPicPr>
                  <pic:blipFill>
                    <a:blip r:embed="rId28"/>
                    <a:srcRect/>
                    <a:stretch>
                      <a:fillRect/>
                    </a:stretch>
                  </pic:blipFill>
                  <pic:spPr bwMode="auto">
                    <a:xfrm>
                      <a:off x="0" y="0"/>
                      <a:ext cx="942975" cy="476250"/>
                    </a:xfrm>
                    <a:prstGeom prst="rect">
                      <a:avLst/>
                    </a:prstGeom>
                    <a:noFill/>
                    <a:ln w="9525">
                      <a:noFill/>
                      <a:miter lim="800000"/>
                      <a:headEnd/>
                      <a:tailEnd/>
                    </a:ln>
                  </pic:spPr>
                </pic:pic>
              </a:graphicData>
            </a:graphic>
          </wp:inline>
        </w:drawing>
      </w:r>
    </w:p>
    <w:p w:rsidR="003E4B67" w:rsidRPr="001658F2" w:rsidRDefault="003E4B67" w:rsidP="003E4B67">
      <w:pPr>
        <w:spacing w:before="100" w:beforeAutospacing="1" w:after="100" w:afterAutospacing="1" w:line="360" w:lineRule="auto"/>
        <w:jc w:val="both"/>
        <w:outlineLvl w:val="4"/>
        <w:rPr>
          <w:rFonts w:ascii="Times New Roman" w:eastAsia="Times New Roman" w:hAnsi="Times New Roman" w:cs="Times New Roman"/>
          <w:b/>
          <w:bCs/>
          <w:sz w:val="20"/>
          <w:szCs w:val="20"/>
        </w:rPr>
      </w:pPr>
      <w:r w:rsidRPr="001658F2">
        <w:rPr>
          <w:rFonts w:ascii="Times New Roman" w:eastAsia="Times New Roman" w:hAnsi="Times New Roman" w:cs="Times New Roman"/>
          <w:b/>
          <w:bCs/>
          <w:sz w:val="20"/>
          <w:szCs w:val="20"/>
        </w:rPr>
        <w:t>Final State</w:t>
      </w:r>
    </w:p>
    <w:p w:rsidR="003E4B67" w:rsidRPr="001658F2" w:rsidRDefault="003E4B67" w:rsidP="003E4B67">
      <w:pPr>
        <w:spacing w:before="100" w:beforeAutospacing="1" w:after="100" w:afterAutospacing="1" w:line="360" w:lineRule="auto"/>
        <w:jc w:val="both"/>
        <w:rPr>
          <w:rFonts w:ascii="Times New Roman" w:eastAsia="Times New Roman" w:hAnsi="Times New Roman" w:cs="Times New Roman"/>
          <w:sz w:val="24"/>
          <w:szCs w:val="24"/>
        </w:rPr>
      </w:pPr>
      <w:r w:rsidRPr="001658F2">
        <w:rPr>
          <w:rFonts w:ascii="Times New Roman" w:eastAsia="Times New Roman" w:hAnsi="Times New Roman" w:cs="Times New Roman"/>
          <w:sz w:val="24"/>
          <w:szCs w:val="24"/>
        </w:rPr>
        <w:t>An arrow pointing to a filled circle nested inside another circle represents the final action state.</w:t>
      </w:r>
    </w:p>
    <w:p w:rsidR="003E4B67" w:rsidRPr="001658F2" w:rsidRDefault="003E4B67" w:rsidP="003E4B6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2975" cy="400050"/>
            <wp:effectExtent l="19050" t="0" r="9525" b="0"/>
            <wp:docPr id="27" name="Picture 5" descr="Fin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 State"/>
                    <pic:cNvPicPr>
                      <a:picLocks noChangeAspect="1" noChangeArrowheads="1"/>
                    </pic:cNvPicPr>
                  </pic:nvPicPr>
                  <pic:blipFill>
                    <a:blip r:embed="rId29"/>
                    <a:srcRect/>
                    <a:stretch>
                      <a:fillRect/>
                    </a:stretch>
                  </pic:blipFill>
                  <pic:spPr bwMode="auto">
                    <a:xfrm>
                      <a:off x="0" y="0"/>
                      <a:ext cx="942975" cy="400050"/>
                    </a:xfrm>
                    <a:prstGeom prst="rect">
                      <a:avLst/>
                    </a:prstGeom>
                    <a:noFill/>
                    <a:ln w="9525">
                      <a:noFill/>
                      <a:miter lim="800000"/>
                      <a:headEnd/>
                      <a:tailEnd/>
                    </a:ln>
                  </pic:spPr>
                </pic:pic>
              </a:graphicData>
            </a:graphic>
          </wp:inline>
        </w:drawing>
      </w:r>
    </w:p>
    <w:p w:rsidR="003E4B67" w:rsidRPr="001658F2" w:rsidRDefault="003E4B67" w:rsidP="003E4B67">
      <w:pPr>
        <w:spacing w:before="100" w:beforeAutospacing="1" w:after="100" w:afterAutospacing="1" w:line="360" w:lineRule="auto"/>
        <w:jc w:val="both"/>
        <w:outlineLvl w:val="4"/>
        <w:rPr>
          <w:rFonts w:ascii="Times New Roman" w:eastAsia="Times New Roman" w:hAnsi="Times New Roman" w:cs="Times New Roman"/>
          <w:b/>
          <w:bCs/>
          <w:sz w:val="20"/>
          <w:szCs w:val="20"/>
        </w:rPr>
      </w:pPr>
      <w:r w:rsidRPr="001658F2">
        <w:rPr>
          <w:rFonts w:ascii="Times New Roman" w:eastAsia="Times New Roman" w:hAnsi="Times New Roman" w:cs="Times New Roman"/>
          <w:b/>
          <w:bCs/>
          <w:sz w:val="20"/>
          <w:szCs w:val="20"/>
        </w:rPr>
        <w:t>Branching</w:t>
      </w:r>
    </w:p>
    <w:p w:rsidR="003E4B67" w:rsidRPr="001658F2" w:rsidRDefault="003E4B67" w:rsidP="003E4B67">
      <w:pPr>
        <w:spacing w:before="100" w:beforeAutospacing="1" w:after="100" w:afterAutospacing="1" w:line="360" w:lineRule="auto"/>
        <w:jc w:val="both"/>
        <w:rPr>
          <w:rFonts w:ascii="Times New Roman" w:eastAsia="Times New Roman" w:hAnsi="Times New Roman" w:cs="Times New Roman"/>
          <w:sz w:val="24"/>
          <w:szCs w:val="24"/>
        </w:rPr>
      </w:pPr>
      <w:r w:rsidRPr="001658F2">
        <w:rPr>
          <w:rFonts w:ascii="Times New Roman" w:eastAsia="Times New Roman" w:hAnsi="Times New Roman" w:cs="Times New Roman"/>
          <w:sz w:val="24"/>
          <w:szCs w:val="24"/>
        </w:rPr>
        <w:t>A diamond represents a decision with alternate paths. The outgoing alternates should be labeled with a condition or guard expression. You can also label one of the paths "else."</w:t>
      </w:r>
    </w:p>
    <w:p w:rsidR="003E4B67" w:rsidRPr="001658F2" w:rsidRDefault="003E4B67" w:rsidP="003E4B6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33575" cy="1885950"/>
            <wp:effectExtent l="19050" t="0" r="9525" b="0"/>
            <wp:docPr id="28" name="Picture 6" descr="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nching"/>
                    <pic:cNvPicPr>
                      <a:picLocks noChangeAspect="1" noChangeArrowheads="1"/>
                    </pic:cNvPicPr>
                  </pic:nvPicPr>
                  <pic:blipFill>
                    <a:blip r:embed="rId30"/>
                    <a:srcRect/>
                    <a:stretch>
                      <a:fillRect/>
                    </a:stretch>
                  </pic:blipFill>
                  <pic:spPr bwMode="auto">
                    <a:xfrm>
                      <a:off x="0" y="0"/>
                      <a:ext cx="1933575" cy="1885950"/>
                    </a:xfrm>
                    <a:prstGeom prst="rect">
                      <a:avLst/>
                    </a:prstGeom>
                    <a:noFill/>
                    <a:ln w="9525">
                      <a:noFill/>
                      <a:miter lim="800000"/>
                      <a:headEnd/>
                      <a:tailEnd/>
                    </a:ln>
                  </pic:spPr>
                </pic:pic>
              </a:graphicData>
            </a:graphic>
          </wp:inline>
        </w:drawing>
      </w:r>
    </w:p>
    <w:p w:rsidR="003E4B67" w:rsidRPr="001658F2" w:rsidRDefault="003E4B67" w:rsidP="003E4B67">
      <w:pPr>
        <w:spacing w:before="100" w:beforeAutospacing="1" w:after="100" w:afterAutospacing="1" w:line="360" w:lineRule="auto"/>
        <w:jc w:val="both"/>
        <w:outlineLvl w:val="4"/>
        <w:rPr>
          <w:rFonts w:ascii="Times New Roman" w:eastAsia="Times New Roman" w:hAnsi="Times New Roman" w:cs="Times New Roman"/>
          <w:b/>
          <w:bCs/>
          <w:sz w:val="20"/>
          <w:szCs w:val="20"/>
        </w:rPr>
      </w:pPr>
      <w:r w:rsidRPr="001658F2">
        <w:rPr>
          <w:rFonts w:ascii="Times New Roman" w:eastAsia="Times New Roman" w:hAnsi="Times New Roman" w:cs="Times New Roman"/>
          <w:b/>
          <w:bCs/>
          <w:sz w:val="20"/>
          <w:szCs w:val="20"/>
        </w:rPr>
        <w:t>Synchronization</w:t>
      </w:r>
    </w:p>
    <w:p w:rsidR="003E4B67" w:rsidRDefault="003E4B67" w:rsidP="003E4B67">
      <w:pPr>
        <w:spacing w:before="100" w:beforeAutospacing="1" w:after="100" w:afterAutospacing="1" w:line="360" w:lineRule="auto"/>
        <w:jc w:val="both"/>
        <w:rPr>
          <w:rFonts w:ascii="Times New Roman" w:eastAsia="Times New Roman" w:hAnsi="Times New Roman" w:cs="Times New Roman"/>
          <w:sz w:val="24"/>
          <w:szCs w:val="24"/>
        </w:rPr>
      </w:pPr>
      <w:r w:rsidRPr="001658F2">
        <w:rPr>
          <w:rFonts w:ascii="Times New Roman" w:eastAsia="Times New Roman" w:hAnsi="Times New Roman" w:cs="Times New Roman"/>
          <w:sz w:val="24"/>
          <w:szCs w:val="24"/>
        </w:rPr>
        <w:t>A synchronization bar helps illustrate parallel transitions. Synchronization is also called forking and joining.</w:t>
      </w:r>
    </w:p>
    <w:p w:rsidR="00BC2284" w:rsidRPr="001658F2" w:rsidRDefault="00BC2284" w:rsidP="003E4B67">
      <w:pPr>
        <w:spacing w:before="100" w:beforeAutospacing="1" w:after="100" w:afterAutospacing="1" w:line="360" w:lineRule="auto"/>
        <w:jc w:val="both"/>
        <w:rPr>
          <w:rFonts w:ascii="Times New Roman" w:eastAsia="Times New Roman" w:hAnsi="Times New Roman" w:cs="Times New Roman"/>
          <w:sz w:val="24"/>
          <w:szCs w:val="24"/>
        </w:rPr>
      </w:pPr>
    </w:p>
    <w:p w:rsidR="003E4B67" w:rsidRPr="001658F2" w:rsidRDefault="003E4B67" w:rsidP="003E4B6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52625" cy="2552700"/>
            <wp:effectExtent l="19050" t="0" r="9525" b="0"/>
            <wp:docPr id="29" name="Picture 7" descr="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nchronization"/>
                    <pic:cNvPicPr>
                      <a:picLocks noChangeAspect="1" noChangeArrowheads="1"/>
                    </pic:cNvPicPr>
                  </pic:nvPicPr>
                  <pic:blipFill>
                    <a:blip r:embed="rId31"/>
                    <a:srcRect/>
                    <a:stretch>
                      <a:fillRect/>
                    </a:stretch>
                  </pic:blipFill>
                  <pic:spPr bwMode="auto">
                    <a:xfrm>
                      <a:off x="0" y="0"/>
                      <a:ext cx="1952625" cy="2552700"/>
                    </a:xfrm>
                    <a:prstGeom prst="rect">
                      <a:avLst/>
                    </a:prstGeom>
                    <a:noFill/>
                    <a:ln w="9525">
                      <a:noFill/>
                      <a:miter lim="800000"/>
                      <a:headEnd/>
                      <a:tailEnd/>
                    </a:ln>
                  </pic:spPr>
                </pic:pic>
              </a:graphicData>
            </a:graphic>
          </wp:inline>
        </w:drawing>
      </w:r>
    </w:p>
    <w:p w:rsidR="003E4B67" w:rsidRPr="001658F2" w:rsidRDefault="003E4B67" w:rsidP="003E4B67">
      <w:pPr>
        <w:spacing w:before="100" w:beforeAutospacing="1" w:after="100" w:afterAutospacing="1" w:line="360" w:lineRule="auto"/>
        <w:jc w:val="both"/>
        <w:outlineLvl w:val="4"/>
        <w:rPr>
          <w:rFonts w:ascii="Times New Roman" w:eastAsia="Times New Roman" w:hAnsi="Times New Roman" w:cs="Times New Roman"/>
          <w:b/>
          <w:bCs/>
          <w:sz w:val="20"/>
          <w:szCs w:val="20"/>
        </w:rPr>
      </w:pPr>
      <w:r w:rsidRPr="001658F2">
        <w:rPr>
          <w:rFonts w:ascii="Times New Roman" w:eastAsia="Times New Roman" w:hAnsi="Times New Roman" w:cs="Times New Roman"/>
          <w:b/>
          <w:bCs/>
          <w:sz w:val="20"/>
          <w:szCs w:val="20"/>
        </w:rPr>
        <w:t>Swimlanes</w:t>
      </w:r>
    </w:p>
    <w:p w:rsidR="003E4B67" w:rsidRPr="001658F2" w:rsidRDefault="003E4B67" w:rsidP="003E4B67">
      <w:pPr>
        <w:spacing w:before="100" w:beforeAutospacing="1" w:after="100" w:afterAutospacing="1" w:line="360" w:lineRule="auto"/>
        <w:jc w:val="both"/>
        <w:rPr>
          <w:rFonts w:ascii="Times New Roman" w:eastAsia="Times New Roman" w:hAnsi="Times New Roman" w:cs="Times New Roman"/>
          <w:sz w:val="24"/>
          <w:szCs w:val="24"/>
        </w:rPr>
      </w:pPr>
      <w:r w:rsidRPr="001658F2">
        <w:rPr>
          <w:rFonts w:ascii="Times New Roman" w:eastAsia="Times New Roman" w:hAnsi="Times New Roman" w:cs="Times New Roman"/>
          <w:sz w:val="24"/>
          <w:szCs w:val="24"/>
        </w:rPr>
        <w:t xml:space="preserve">Swimlanes group related activities into one column. </w:t>
      </w:r>
    </w:p>
    <w:p w:rsidR="003E4B67" w:rsidRDefault="003E4B67" w:rsidP="003E4B67">
      <w:pPr>
        <w:spacing w:line="360" w:lineRule="auto"/>
        <w:jc w:val="both"/>
      </w:pPr>
      <w:r>
        <w:rPr>
          <w:rFonts w:ascii="Times New Roman" w:eastAsia="Times New Roman" w:hAnsi="Times New Roman" w:cs="Times New Roman"/>
          <w:noProof/>
          <w:sz w:val="24"/>
          <w:szCs w:val="24"/>
        </w:rPr>
        <w:drawing>
          <wp:inline distT="0" distB="0" distL="0" distR="0">
            <wp:extent cx="1676400" cy="1771650"/>
            <wp:effectExtent l="19050" t="0" r="0" b="0"/>
            <wp:docPr id="30" name="Picture 8" descr="Swiml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wimlanes"/>
                    <pic:cNvPicPr>
                      <a:picLocks noChangeAspect="1" noChangeArrowheads="1"/>
                    </pic:cNvPicPr>
                  </pic:nvPicPr>
                  <pic:blipFill>
                    <a:blip r:embed="rId32"/>
                    <a:srcRect/>
                    <a:stretch>
                      <a:fillRect/>
                    </a:stretch>
                  </pic:blipFill>
                  <pic:spPr bwMode="auto">
                    <a:xfrm>
                      <a:off x="0" y="0"/>
                      <a:ext cx="1676400" cy="1771650"/>
                    </a:xfrm>
                    <a:prstGeom prst="rect">
                      <a:avLst/>
                    </a:prstGeom>
                    <a:noFill/>
                    <a:ln w="9525">
                      <a:noFill/>
                      <a:miter lim="800000"/>
                      <a:headEnd/>
                      <a:tailEnd/>
                    </a:ln>
                  </pic:spPr>
                </pic:pic>
              </a:graphicData>
            </a:graphic>
          </wp:inline>
        </w:drawing>
      </w:r>
    </w:p>
    <w:p w:rsidR="003E4B67" w:rsidRDefault="003E4B67" w:rsidP="00D83F45"/>
    <w:p w:rsidR="008D7BDC" w:rsidRPr="00E1239B" w:rsidRDefault="008D7BDC" w:rsidP="008D7BDC">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E1239B">
        <w:rPr>
          <w:rFonts w:ascii="Times New Roman" w:eastAsia="Times New Roman" w:hAnsi="Times New Roman" w:cs="Times New Roman"/>
          <w:b/>
          <w:bCs/>
          <w:sz w:val="24"/>
          <w:szCs w:val="24"/>
        </w:rPr>
        <w:t>What is a UML Deployment Diagram?</w:t>
      </w:r>
    </w:p>
    <w:p w:rsidR="008D7BDC" w:rsidRPr="00E1239B" w:rsidRDefault="008D7BDC" w:rsidP="008D7BDC">
      <w:pPr>
        <w:spacing w:before="100" w:beforeAutospacing="1" w:after="100" w:afterAutospacing="1" w:line="360" w:lineRule="auto"/>
        <w:jc w:val="both"/>
        <w:rPr>
          <w:rFonts w:ascii="Times New Roman" w:eastAsia="Times New Roman" w:hAnsi="Times New Roman" w:cs="Times New Roman"/>
          <w:sz w:val="24"/>
          <w:szCs w:val="24"/>
        </w:rPr>
      </w:pPr>
      <w:r w:rsidRPr="00E1239B">
        <w:rPr>
          <w:rFonts w:ascii="Times New Roman" w:eastAsia="Times New Roman" w:hAnsi="Times New Roman" w:cs="Times New Roman"/>
          <w:sz w:val="24"/>
          <w:szCs w:val="24"/>
        </w:rPr>
        <w:t>Deployment diagrams depict the physical resources in a system including nodes, components, and connections.</w:t>
      </w:r>
    </w:p>
    <w:p w:rsidR="008D7BDC" w:rsidRPr="00E1239B" w:rsidRDefault="008D7BDC" w:rsidP="008D7BDC">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1239B">
        <w:rPr>
          <w:rFonts w:ascii="Times New Roman" w:eastAsia="Times New Roman" w:hAnsi="Times New Roman" w:cs="Times New Roman"/>
          <w:b/>
          <w:bCs/>
          <w:sz w:val="24"/>
          <w:szCs w:val="24"/>
        </w:rPr>
        <w:t>Basic Deployment Diagram Symbols and Notations</w:t>
      </w:r>
    </w:p>
    <w:p w:rsidR="008D7BDC" w:rsidRPr="00E1239B" w:rsidRDefault="008D7BDC" w:rsidP="008D7BDC">
      <w:pPr>
        <w:spacing w:before="100" w:beforeAutospacing="1" w:after="100" w:afterAutospacing="1" w:line="360" w:lineRule="auto"/>
        <w:jc w:val="both"/>
        <w:outlineLvl w:val="4"/>
        <w:rPr>
          <w:rFonts w:ascii="Times New Roman" w:eastAsia="Times New Roman" w:hAnsi="Times New Roman" w:cs="Times New Roman"/>
          <w:b/>
          <w:bCs/>
          <w:sz w:val="24"/>
          <w:szCs w:val="24"/>
        </w:rPr>
      </w:pPr>
      <w:r w:rsidRPr="00E1239B">
        <w:rPr>
          <w:rFonts w:ascii="Times New Roman" w:eastAsia="Times New Roman" w:hAnsi="Times New Roman" w:cs="Times New Roman"/>
          <w:b/>
          <w:bCs/>
          <w:sz w:val="24"/>
          <w:szCs w:val="24"/>
        </w:rPr>
        <w:t>Component</w:t>
      </w:r>
    </w:p>
    <w:p w:rsidR="008D7BDC" w:rsidRPr="00E1239B" w:rsidRDefault="008D7BDC" w:rsidP="008D7BDC">
      <w:pPr>
        <w:spacing w:before="100" w:beforeAutospacing="1" w:after="100" w:afterAutospacing="1" w:line="360" w:lineRule="auto"/>
        <w:jc w:val="both"/>
        <w:rPr>
          <w:rFonts w:ascii="Times New Roman" w:eastAsia="Times New Roman" w:hAnsi="Times New Roman" w:cs="Times New Roman"/>
          <w:sz w:val="24"/>
          <w:szCs w:val="24"/>
        </w:rPr>
      </w:pPr>
      <w:r w:rsidRPr="00E1239B">
        <w:rPr>
          <w:rFonts w:ascii="Times New Roman" w:eastAsia="Times New Roman" w:hAnsi="Times New Roman" w:cs="Times New Roman"/>
          <w:sz w:val="24"/>
          <w:szCs w:val="24"/>
        </w:rPr>
        <w:lastRenderedPageBreak/>
        <w:t>A node is a physical resource that executes code components.</w:t>
      </w:r>
      <w:r w:rsidRPr="00E1239B">
        <w:rPr>
          <w:rFonts w:ascii="Times New Roman" w:eastAsia="Times New Roman" w:hAnsi="Times New Roman" w:cs="Times New Roman"/>
          <w:sz w:val="24"/>
          <w:szCs w:val="24"/>
        </w:rPr>
        <w:br/>
      </w:r>
      <w:hyperlink r:id="rId33" w:history="1">
        <w:r w:rsidRPr="00E1239B">
          <w:rPr>
            <w:rFonts w:ascii="Times New Roman" w:eastAsia="Times New Roman" w:hAnsi="Times New Roman" w:cs="Times New Roman"/>
            <w:sz w:val="24"/>
            <w:szCs w:val="24"/>
          </w:rPr>
          <w:t>Learn how to resize grouped objects like nodes.</w:t>
        </w:r>
      </w:hyperlink>
    </w:p>
    <w:p w:rsidR="008D7BDC" w:rsidRPr="00E1239B" w:rsidRDefault="008D7BDC" w:rsidP="008D7BDC">
      <w:pPr>
        <w:spacing w:after="0" w:line="360" w:lineRule="auto"/>
        <w:jc w:val="both"/>
        <w:rPr>
          <w:rFonts w:ascii="Times New Roman" w:eastAsia="Times New Roman" w:hAnsi="Times New Roman" w:cs="Times New Roman"/>
          <w:sz w:val="24"/>
          <w:szCs w:val="24"/>
        </w:rPr>
      </w:pPr>
      <w:r w:rsidRPr="00E1239B">
        <w:rPr>
          <w:rFonts w:ascii="Times New Roman" w:eastAsia="Times New Roman" w:hAnsi="Times New Roman" w:cs="Times New Roman"/>
          <w:noProof/>
          <w:sz w:val="24"/>
          <w:szCs w:val="24"/>
        </w:rPr>
        <w:drawing>
          <wp:inline distT="0" distB="0" distL="0" distR="0">
            <wp:extent cx="1209675" cy="1066800"/>
            <wp:effectExtent l="19050" t="0" r="9525" b="0"/>
            <wp:docPr id="34" name="Picture 1"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pic:cNvPicPr>
                      <a:picLocks noChangeAspect="1" noChangeArrowheads="1"/>
                    </pic:cNvPicPr>
                  </pic:nvPicPr>
                  <pic:blipFill>
                    <a:blip r:embed="rId34"/>
                    <a:srcRect/>
                    <a:stretch>
                      <a:fillRect/>
                    </a:stretch>
                  </pic:blipFill>
                  <pic:spPr bwMode="auto">
                    <a:xfrm>
                      <a:off x="0" y="0"/>
                      <a:ext cx="1209675" cy="1066800"/>
                    </a:xfrm>
                    <a:prstGeom prst="rect">
                      <a:avLst/>
                    </a:prstGeom>
                    <a:noFill/>
                    <a:ln w="9525">
                      <a:noFill/>
                      <a:miter lim="800000"/>
                      <a:headEnd/>
                      <a:tailEnd/>
                    </a:ln>
                  </pic:spPr>
                </pic:pic>
              </a:graphicData>
            </a:graphic>
          </wp:inline>
        </w:drawing>
      </w:r>
    </w:p>
    <w:p w:rsidR="008D7BDC" w:rsidRPr="00E1239B" w:rsidRDefault="008D7BDC" w:rsidP="008D7BDC">
      <w:pPr>
        <w:spacing w:before="100" w:beforeAutospacing="1" w:after="100" w:afterAutospacing="1" w:line="360" w:lineRule="auto"/>
        <w:jc w:val="both"/>
        <w:outlineLvl w:val="4"/>
        <w:rPr>
          <w:rFonts w:ascii="Times New Roman" w:eastAsia="Times New Roman" w:hAnsi="Times New Roman" w:cs="Times New Roman"/>
          <w:b/>
          <w:bCs/>
          <w:sz w:val="24"/>
          <w:szCs w:val="24"/>
        </w:rPr>
      </w:pPr>
      <w:r w:rsidRPr="00E1239B">
        <w:rPr>
          <w:rFonts w:ascii="Times New Roman" w:eastAsia="Times New Roman" w:hAnsi="Times New Roman" w:cs="Times New Roman"/>
          <w:b/>
          <w:bCs/>
          <w:sz w:val="24"/>
          <w:szCs w:val="24"/>
        </w:rPr>
        <w:t>Association</w:t>
      </w:r>
    </w:p>
    <w:p w:rsidR="008D7BDC" w:rsidRPr="00E1239B" w:rsidRDefault="008D7BDC" w:rsidP="008D7BDC">
      <w:pPr>
        <w:spacing w:before="100" w:beforeAutospacing="1" w:after="100" w:afterAutospacing="1" w:line="360" w:lineRule="auto"/>
        <w:jc w:val="both"/>
        <w:rPr>
          <w:rFonts w:ascii="Times New Roman" w:eastAsia="Times New Roman" w:hAnsi="Times New Roman" w:cs="Times New Roman"/>
          <w:sz w:val="24"/>
          <w:szCs w:val="24"/>
        </w:rPr>
      </w:pPr>
      <w:r w:rsidRPr="00E1239B">
        <w:rPr>
          <w:rFonts w:ascii="Times New Roman" w:eastAsia="Times New Roman" w:hAnsi="Times New Roman" w:cs="Times New Roman"/>
          <w:sz w:val="24"/>
          <w:szCs w:val="24"/>
        </w:rPr>
        <w:t>Association refers to a physical connection between nodes, such as Ethernet.</w:t>
      </w:r>
      <w:r w:rsidRPr="00E1239B">
        <w:rPr>
          <w:rFonts w:ascii="Times New Roman" w:eastAsia="Times New Roman" w:hAnsi="Times New Roman" w:cs="Times New Roman"/>
          <w:sz w:val="24"/>
          <w:szCs w:val="24"/>
        </w:rPr>
        <w:br/>
      </w:r>
      <w:hyperlink r:id="rId35" w:history="1">
        <w:r w:rsidRPr="00E1239B">
          <w:rPr>
            <w:rFonts w:ascii="Times New Roman" w:eastAsia="Times New Roman" w:hAnsi="Times New Roman" w:cs="Times New Roman"/>
            <w:sz w:val="24"/>
            <w:szCs w:val="24"/>
          </w:rPr>
          <w:t>Learn how to connect two nodes.</w:t>
        </w:r>
      </w:hyperlink>
    </w:p>
    <w:p w:rsidR="008D7BDC" w:rsidRPr="00E1239B" w:rsidRDefault="008D7BDC" w:rsidP="008D7BDC">
      <w:pPr>
        <w:spacing w:after="0" w:line="360" w:lineRule="auto"/>
        <w:jc w:val="both"/>
        <w:rPr>
          <w:rFonts w:ascii="Times New Roman" w:eastAsia="Times New Roman" w:hAnsi="Times New Roman" w:cs="Times New Roman"/>
          <w:sz w:val="24"/>
          <w:szCs w:val="24"/>
        </w:rPr>
      </w:pPr>
      <w:r w:rsidRPr="00E1239B">
        <w:rPr>
          <w:rFonts w:ascii="Times New Roman" w:eastAsia="Times New Roman" w:hAnsi="Times New Roman" w:cs="Times New Roman"/>
          <w:noProof/>
          <w:sz w:val="24"/>
          <w:szCs w:val="24"/>
        </w:rPr>
        <w:drawing>
          <wp:inline distT="0" distB="0" distL="0" distR="0">
            <wp:extent cx="1724025" cy="685800"/>
            <wp:effectExtent l="19050" t="0" r="9525" b="0"/>
            <wp:docPr id="35" name="Picture 2"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on"/>
                    <pic:cNvPicPr>
                      <a:picLocks noChangeAspect="1" noChangeArrowheads="1"/>
                    </pic:cNvPicPr>
                  </pic:nvPicPr>
                  <pic:blipFill>
                    <a:blip r:embed="rId36"/>
                    <a:srcRect/>
                    <a:stretch>
                      <a:fillRect/>
                    </a:stretch>
                  </pic:blipFill>
                  <pic:spPr bwMode="auto">
                    <a:xfrm>
                      <a:off x="0" y="0"/>
                      <a:ext cx="1724025" cy="685800"/>
                    </a:xfrm>
                    <a:prstGeom prst="rect">
                      <a:avLst/>
                    </a:prstGeom>
                    <a:noFill/>
                    <a:ln w="9525">
                      <a:noFill/>
                      <a:miter lim="800000"/>
                      <a:headEnd/>
                      <a:tailEnd/>
                    </a:ln>
                  </pic:spPr>
                </pic:pic>
              </a:graphicData>
            </a:graphic>
          </wp:inline>
        </w:drawing>
      </w:r>
    </w:p>
    <w:p w:rsidR="008D7BDC" w:rsidRPr="00E1239B" w:rsidRDefault="008D7BDC" w:rsidP="008D7BDC">
      <w:pPr>
        <w:spacing w:before="100" w:beforeAutospacing="1" w:after="100" w:afterAutospacing="1" w:line="360" w:lineRule="auto"/>
        <w:jc w:val="both"/>
        <w:outlineLvl w:val="4"/>
        <w:rPr>
          <w:rFonts w:ascii="Times New Roman" w:eastAsia="Times New Roman" w:hAnsi="Times New Roman" w:cs="Times New Roman"/>
          <w:b/>
          <w:bCs/>
          <w:sz w:val="24"/>
          <w:szCs w:val="24"/>
        </w:rPr>
      </w:pPr>
      <w:r w:rsidRPr="00E1239B">
        <w:rPr>
          <w:rFonts w:ascii="Times New Roman" w:eastAsia="Times New Roman" w:hAnsi="Times New Roman" w:cs="Times New Roman"/>
          <w:b/>
          <w:bCs/>
          <w:sz w:val="24"/>
          <w:szCs w:val="24"/>
        </w:rPr>
        <w:t>Components and Nodes</w:t>
      </w:r>
    </w:p>
    <w:p w:rsidR="008D7BDC" w:rsidRPr="00E1239B" w:rsidRDefault="008D7BDC" w:rsidP="008D7BDC">
      <w:pPr>
        <w:spacing w:before="100" w:beforeAutospacing="1" w:after="100" w:afterAutospacing="1" w:line="360" w:lineRule="auto"/>
        <w:jc w:val="both"/>
        <w:rPr>
          <w:rFonts w:ascii="Times New Roman" w:eastAsia="Times New Roman" w:hAnsi="Times New Roman" w:cs="Times New Roman"/>
          <w:sz w:val="24"/>
          <w:szCs w:val="24"/>
        </w:rPr>
      </w:pPr>
      <w:r w:rsidRPr="00E1239B">
        <w:rPr>
          <w:rFonts w:ascii="Times New Roman" w:eastAsia="Times New Roman" w:hAnsi="Times New Roman" w:cs="Times New Roman"/>
          <w:sz w:val="24"/>
          <w:szCs w:val="24"/>
        </w:rPr>
        <w:t>Place components inside the node that deploys them.</w:t>
      </w:r>
    </w:p>
    <w:p w:rsidR="008D7BDC" w:rsidRPr="00E1239B" w:rsidRDefault="008D7BDC" w:rsidP="008D7BDC">
      <w:pPr>
        <w:spacing w:line="360" w:lineRule="auto"/>
        <w:jc w:val="both"/>
        <w:rPr>
          <w:rFonts w:ascii="Times New Roman" w:hAnsi="Times New Roman" w:cs="Times New Roman"/>
          <w:sz w:val="24"/>
          <w:szCs w:val="24"/>
        </w:rPr>
      </w:pPr>
      <w:r w:rsidRPr="00E1239B">
        <w:rPr>
          <w:rFonts w:ascii="Times New Roman" w:eastAsia="Times New Roman" w:hAnsi="Times New Roman" w:cs="Times New Roman"/>
          <w:noProof/>
          <w:sz w:val="24"/>
          <w:szCs w:val="24"/>
        </w:rPr>
        <w:drawing>
          <wp:inline distT="0" distB="0" distL="0" distR="0">
            <wp:extent cx="1981200" cy="1857375"/>
            <wp:effectExtent l="19050" t="0" r="0" b="0"/>
            <wp:docPr id="36" name="Picture 3" descr="Components and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 and Nodes"/>
                    <pic:cNvPicPr>
                      <a:picLocks noChangeAspect="1" noChangeArrowheads="1"/>
                    </pic:cNvPicPr>
                  </pic:nvPicPr>
                  <pic:blipFill>
                    <a:blip r:embed="rId37"/>
                    <a:srcRect/>
                    <a:stretch>
                      <a:fillRect/>
                    </a:stretch>
                  </pic:blipFill>
                  <pic:spPr bwMode="auto">
                    <a:xfrm>
                      <a:off x="0" y="0"/>
                      <a:ext cx="1981200" cy="1857375"/>
                    </a:xfrm>
                    <a:prstGeom prst="rect">
                      <a:avLst/>
                    </a:prstGeom>
                    <a:noFill/>
                    <a:ln w="9525">
                      <a:noFill/>
                      <a:miter lim="800000"/>
                      <a:headEnd/>
                      <a:tailEnd/>
                    </a:ln>
                  </pic:spPr>
                </pic:pic>
              </a:graphicData>
            </a:graphic>
          </wp:inline>
        </w:drawing>
      </w:r>
    </w:p>
    <w:p w:rsidR="008D7BDC" w:rsidRDefault="008D7BDC" w:rsidP="00D83F45"/>
    <w:p w:rsidR="00470774" w:rsidRPr="00E21C4A" w:rsidRDefault="00470774" w:rsidP="00470774">
      <w:pPr>
        <w:shd w:val="clear" w:color="auto" w:fill="FFFFFF"/>
        <w:spacing w:before="72" w:after="72" w:line="360" w:lineRule="auto"/>
        <w:rPr>
          <w:rFonts w:ascii="Times New Roman" w:eastAsia="Times New Roman" w:hAnsi="Times New Roman" w:cs="Times New Roman"/>
          <w:color w:val="2A2A2A"/>
          <w:sz w:val="32"/>
          <w:szCs w:val="32"/>
        </w:rPr>
      </w:pPr>
    </w:p>
    <w:p w:rsidR="00470774" w:rsidRPr="00E21C4A" w:rsidRDefault="00470774" w:rsidP="00470774">
      <w:pPr>
        <w:shd w:val="clear" w:color="auto" w:fill="FFFFFF"/>
        <w:spacing w:before="72" w:after="72" w:line="360" w:lineRule="auto"/>
        <w:rPr>
          <w:rFonts w:ascii="Times New Roman" w:eastAsia="Times New Roman" w:hAnsi="Times New Roman" w:cs="Times New Roman"/>
          <w:color w:val="2A2A2A"/>
          <w:sz w:val="32"/>
          <w:szCs w:val="32"/>
        </w:rPr>
      </w:pPr>
    </w:p>
    <w:p w:rsidR="00470774" w:rsidRPr="00E21C4A" w:rsidRDefault="00470774" w:rsidP="00470774">
      <w:pPr>
        <w:shd w:val="clear" w:color="auto" w:fill="FFFFFF"/>
        <w:spacing w:before="72" w:after="72" w:line="360" w:lineRule="auto"/>
        <w:rPr>
          <w:rFonts w:ascii="Times New Roman" w:eastAsia="Times New Roman" w:hAnsi="Times New Roman" w:cs="Times New Roman"/>
          <w:b/>
          <w:color w:val="2A2A2A"/>
          <w:sz w:val="32"/>
          <w:szCs w:val="32"/>
        </w:rPr>
      </w:pPr>
      <w:r w:rsidRPr="00E21C4A">
        <w:rPr>
          <w:rFonts w:ascii="Times New Roman" w:eastAsia="Times New Roman" w:hAnsi="Times New Roman" w:cs="Times New Roman"/>
          <w:b/>
          <w:color w:val="2A2A2A"/>
          <w:sz w:val="32"/>
          <w:szCs w:val="32"/>
        </w:rPr>
        <w:lastRenderedPageBreak/>
        <w:t xml:space="preserve">What is </w:t>
      </w:r>
      <w:r w:rsidRPr="00757629">
        <w:rPr>
          <w:rFonts w:ascii="Times New Roman" w:eastAsia="Times New Roman" w:hAnsi="Times New Roman" w:cs="Times New Roman"/>
          <w:b/>
          <w:color w:val="2A2A2A"/>
          <w:sz w:val="32"/>
          <w:szCs w:val="32"/>
        </w:rPr>
        <w:t>normalization?</w:t>
      </w:r>
    </w:p>
    <w:p w:rsidR="00470774" w:rsidRPr="00E21C4A" w:rsidRDefault="00470774" w:rsidP="00470774">
      <w:pPr>
        <w:shd w:val="clear" w:color="auto" w:fill="FFFFFF"/>
        <w:spacing w:before="72" w:after="72"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b/>
          <w:bCs/>
          <w:color w:val="2A2A2A"/>
          <w:sz w:val="32"/>
          <w:szCs w:val="32"/>
        </w:rPr>
        <w:t>Definition:</w:t>
      </w:r>
      <w:r w:rsidRPr="00E21C4A">
        <w:rPr>
          <w:rFonts w:ascii="Times New Roman" w:eastAsia="Times New Roman" w:hAnsi="Times New Roman" w:cs="Times New Roman"/>
          <w:color w:val="2A2A2A"/>
          <w:sz w:val="32"/>
          <w:szCs w:val="32"/>
        </w:rPr>
        <w:t> Normalization is the process of efficiently organizing data in a database. There are two goals of the normalization process: eliminating redundant data (for example, storing the same data in more than one table) and ensuring data dependencies make sense (only storing related data in a table). Both of these are worthy goals as they reduce the amount of space a database consumes and ensure that data is logically stored. There are several benefits for using Normalization in Database.</w:t>
      </w:r>
    </w:p>
    <w:p w:rsidR="00470774" w:rsidRPr="00E21C4A" w:rsidRDefault="00470774" w:rsidP="00470774">
      <w:pPr>
        <w:shd w:val="clear" w:color="auto" w:fill="FFFFFF"/>
        <w:spacing w:before="72" w:after="72"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b/>
          <w:bCs/>
          <w:color w:val="2A2A2A"/>
          <w:sz w:val="32"/>
          <w:szCs w:val="32"/>
        </w:rPr>
        <w:t>Benefits:</w:t>
      </w:r>
    </w:p>
    <w:p w:rsidR="00470774" w:rsidRPr="00E21C4A" w:rsidRDefault="00470774" w:rsidP="00470774">
      <w:pPr>
        <w:numPr>
          <w:ilvl w:val="0"/>
          <w:numId w:val="16"/>
        </w:numPr>
        <w:shd w:val="clear" w:color="auto" w:fill="FFFFFF"/>
        <w:spacing w:before="100" w:beforeAutospacing="1"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Eliminate data redundancy</w:t>
      </w:r>
    </w:p>
    <w:p w:rsidR="00470774" w:rsidRPr="00E21C4A" w:rsidRDefault="00470774" w:rsidP="00470774">
      <w:pPr>
        <w:numPr>
          <w:ilvl w:val="0"/>
          <w:numId w:val="16"/>
        </w:numPr>
        <w:shd w:val="clear" w:color="auto" w:fill="FFFFFF"/>
        <w:spacing w:before="100" w:beforeAutospacing="1"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Improve performance</w:t>
      </w:r>
    </w:p>
    <w:p w:rsidR="00470774" w:rsidRPr="00E21C4A" w:rsidRDefault="00470774" w:rsidP="00470774">
      <w:pPr>
        <w:numPr>
          <w:ilvl w:val="0"/>
          <w:numId w:val="16"/>
        </w:numPr>
        <w:shd w:val="clear" w:color="auto" w:fill="FFFFFF"/>
        <w:spacing w:before="100" w:beforeAutospacing="1"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Query optimization</w:t>
      </w:r>
    </w:p>
    <w:p w:rsidR="00470774" w:rsidRPr="00E21C4A" w:rsidRDefault="00470774" w:rsidP="00470774">
      <w:pPr>
        <w:numPr>
          <w:ilvl w:val="0"/>
          <w:numId w:val="16"/>
        </w:numPr>
        <w:shd w:val="clear" w:color="auto" w:fill="FFFFFF"/>
        <w:spacing w:before="100" w:beforeAutospacing="1"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Faster update due to less number of columns in one table</w:t>
      </w:r>
    </w:p>
    <w:p w:rsidR="00470774" w:rsidRPr="00E21C4A" w:rsidRDefault="00470774" w:rsidP="00470774">
      <w:pPr>
        <w:numPr>
          <w:ilvl w:val="0"/>
          <w:numId w:val="16"/>
        </w:numPr>
        <w:shd w:val="clear" w:color="auto" w:fill="FFFFFF"/>
        <w:spacing w:before="100" w:beforeAutospacing="1"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Index improvement</w:t>
      </w:r>
    </w:p>
    <w:p w:rsidR="00470774" w:rsidRDefault="00470774" w:rsidP="00470774">
      <w:pPr>
        <w:shd w:val="clear" w:color="auto" w:fill="FFFFFF"/>
        <w:spacing w:before="72" w:after="72"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There is diff. - diff. types of Normalizations form available in the Database. Let’s see one by one.</w:t>
      </w:r>
    </w:p>
    <w:p w:rsidR="00470774" w:rsidRPr="00E21C4A" w:rsidRDefault="00470774" w:rsidP="00470774">
      <w:pPr>
        <w:shd w:val="clear" w:color="auto" w:fill="FFFFFF"/>
        <w:spacing w:before="72" w:after="72" w:line="360" w:lineRule="auto"/>
        <w:rPr>
          <w:rFonts w:ascii="Times New Roman" w:eastAsia="Times New Roman" w:hAnsi="Times New Roman" w:cs="Times New Roman"/>
          <w:color w:val="2A2A2A"/>
          <w:sz w:val="32"/>
          <w:szCs w:val="32"/>
        </w:rPr>
      </w:pPr>
    </w:p>
    <w:p w:rsidR="00470774" w:rsidRPr="00E21C4A" w:rsidRDefault="00470774" w:rsidP="00470774">
      <w:pPr>
        <w:shd w:val="clear" w:color="auto" w:fill="FFFFFF"/>
        <w:spacing w:before="72" w:after="72"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 First Normal Form (1NF)</w:t>
      </w:r>
    </w:p>
    <w:p w:rsidR="00470774" w:rsidRPr="00E21C4A" w:rsidRDefault="00470774" w:rsidP="00470774">
      <w:pPr>
        <w:shd w:val="clear" w:color="auto" w:fill="FFFFFF"/>
        <w:spacing w:before="72" w:after="72"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First normal form (1NF) sets the very basic rules for an organized database:</w:t>
      </w:r>
    </w:p>
    <w:p w:rsidR="00470774" w:rsidRPr="00E21C4A" w:rsidRDefault="00470774" w:rsidP="00470774">
      <w:pPr>
        <w:numPr>
          <w:ilvl w:val="0"/>
          <w:numId w:val="17"/>
        </w:numPr>
        <w:shd w:val="clear" w:color="auto" w:fill="FFFFFF"/>
        <w:spacing w:before="100" w:beforeAutospacing="1" w:after="100" w:afterAutospacing="1" w:line="360" w:lineRule="auto"/>
        <w:ind w:left="0"/>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Eliminate duplicative </w:t>
      </w:r>
      <w:hyperlink r:id="rId38" w:history="1">
        <w:r w:rsidRPr="00E21C4A">
          <w:rPr>
            <w:rFonts w:ascii="Times New Roman" w:eastAsia="Times New Roman" w:hAnsi="Times New Roman" w:cs="Times New Roman"/>
            <w:color w:val="3366CC"/>
            <w:sz w:val="32"/>
            <w:szCs w:val="32"/>
          </w:rPr>
          <w:t>columns</w:t>
        </w:r>
      </w:hyperlink>
      <w:r w:rsidRPr="00E21C4A">
        <w:rPr>
          <w:rFonts w:ascii="Times New Roman" w:eastAsia="Times New Roman" w:hAnsi="Times New Roman" w:cs="Times New Roman"/>
          <w:color w:val="2A2A2A"/>
          <w:sz w:val="32"/>
          <w:szCs w:val="32"/>
        </w:rPr>
        <w:t> from the same table.</w:t>
      </w:r>
    </w:p>
    <w:p w:rsidR="00470774" w:rsidRPr="00E21C4A" w:rsidRDefault="00470774" w:rsidP="00470774">
      <w:pPr>
        <w:numPr>
          <w:ilvl w:val="0"/>
          <w:numId w:val="17"/>
        </w:numPr>
        <w:shd w:val="clear" w:color="auto" w:fill="FFFFFF"/>
        <w:spacing w:before="100" w:beforeAutospacing="1" w:after="100" w:afterAutospacing="1" w:line="360" w:lineRule="auto"/>
        <w:ind w:left="0"/>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lastRenderedPageBreak/>
        <w:t>Create separate tables for each group of related data and identify each </w:t>
      </w:r>
      <w:hyperlink r:id="rId39" w:history="1">
        <w:r w:rsidRPr="00E21C4A">
          <w:rPr>
            <w:rFonts w:ascii="Times New Roman" w:eastAsia="Times New Roman" w:hAnsi="Times New Roman" w:cs="Times New Roman"/>
            <w:color w:val="3366CC"/>
            <w:sz w:val="32"/>
            <w:szCs w:val="32"/>
          </w:rPr>
          <w:t>row</w:t>
        </w:r>
      </w:hyperlink>
      <w:r w:rsidRPr="00E21C4A">
        <w:rPr>
          <w:rFonts w:ascii="Times New Roman" w:eastAsia="Times New Roman" w:hAnsi="Times New Roman" w:cs="Times New Roman"/>
          <w:color w:val="2A2A2A"/>
          <w:sz w:val="32"/>
          <w:szCs w:val="32"/>
        </w:rPr>
        <w:t> with a unique column or set of columns (the </w:t>
      </w:r>
      <w:hyperlink r:id="rId40" w:history="1">
        <w:r w:rsidRPr="00E21C4A">
          <w:rPr>
            <w:rFonts w:ascii="Times New Roman" w:eastAsia="Times New Roman" w:hAnsi="Times New Roman" w:cs="Times New Roman"/>
            <w:color w:val="3366CC"/>
            <w:sz w:val="32"/>
            <w:szCs w:val="32"/>
          </w:rPr>
          <w:t>primary key</w:t>
        </w:r>
      </w:hyperlink>
      <w:r w:rsidRPr="00E21C4A">
        <w:rPr>
          <w:rFonts w:ascii="Times New Roman" w:eastAsia="Times New Roman" w:hAnsi="Times New Roman" w:cs="Times New Roman"/>
          <w:color w:val="2A2A2A"/>
          <w:sz w:val="32"/>
          <w:szCs w:val="32"/>
        </w:rPr>
        <w:t>).</w:t>
      </w:r>
    </w:p>
    <w:p w:rsidR="00470774" w:rsidRPr="00E21C4A" w:rsidRDefault="00470774" w:rsidP="00470774">
      <w:pPr>
        <w:numPr>
          <w:ilvl w:val="1"/>
          <w:numId w:val="17"/>
        </w:numPr>
        <w:shd w:val="clear" w:color="auto" w:fill="FFFFFF"/>
        <w:spacing w:before="100" w:beforeAutospacing="1" w:after="0" w:line="360" w:lineRule="auto"/>
        <w:ind w:left="0"/>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Remove repetitive groups</w:t>
      </w:r>
    </w:p>
    <w:p w:rsidR="00470774" w:rsidRPr="00E21C4A" w:rsidRDefault="00470774" w:rsidP="00470774">
      <w:pPr>
        <w:numPr>
          <w:ilvl w:val="1"/>
          <w:numId w:val="17"/>
        </w:numPr>
        <w:shd w:val="clear" w:color="auto" w:fill="FFFFFF"/>
        <w:spacing w:before="100" w:beforeAutospacing="1" w:after="0" w:line="360" w:lineRule="auto"/>
        <w:ind w:left="0"/>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Create Primary Key</w:t>
      </w:r>
    </w:p>
    <w:p w:rsidR="00470774" w:rsidRPr="00E21C4A" w:rsidRDefault="00470774" w:rsidP="00470774">
      <w:pPr>
        <w:shd w:val="clear" w:color="auto" w:fill="FFFFFF"/>
        <w:spacing w:before="72" w:line="360" w:lineRule="auto"/>
        <w:rPr>
          <w:rFonts w:ascii="Times New Roman" w:eastAsia="Times New Roman" w:hAnsi="Times New Roman" w:cs="Times New Roman"/>
          <w:color w:val="2A2A2A"/>
          <w:sz w:val="32"/>
          <w:szCs w:val="32"/>
        </w:rPr>
      </w:pPr>
    </w:p>
    <w:p w:rsidR="00470774" w:rsidRPr="00E21C4A" w:rsidRDefault="00470774" w:rsidP="00470774">
      <w:pPr>
        <w:shd w:val="clear" w:color="auto" w:fill="FFFFFF"/>
        <w:spacing w:before="72" w:line="360" w:lineRule="auto"/>
        <w:rPr>
          <w:rFonts w:ascii="Times New Roman" w:eastAsia="Times New Roman" w:hAnsi="Times New Roman" w:cs="Times New Roman"/>
          <w:color w:val="2A2A2A"/>
          <w:sz w:val="32"/>
          <w:szCs w:val="32"/>
        </w:rPr>
      </w:pPr>
    </w:p>
    <w:p w:rsidR="00470774" w:rsidRPr="00E21C4A" w:rsidRDefault="00470774" w:rsidP="00470774">
      <w:pPr>
        <w:shd w:val="clear" w:color="auto" w:fill="FFFFFF"/>
        <w:spacing w:before="72" w:line="360" w:lineRule="auto"/>
        <w:rPr>
          <w:rFonts w:ascii="Times New Roman" w:eastAsia="Times New Roman" w:hAnsi="Times New Roman" w:cs="Times New Roman"/>
          <w:color w:val="2A2A2A"/>
          <w:sz w:val="32"/>
          <w:szCs w:val="32"/>
        </w:rPr>
      </w:pPr>
    </w:p>
    <w:p w:rsidR="00470774" w:rsidRPr="00E21C4A" w:rsidRDefault="00470774" w:rsidP="00470774">
      <w:pPr>
        <w:shd w:val="clear" w:color="auto" w:fill="FFFFFF"/>
        <w:spacing w:before="72" w:line="360" w:lineRule="auto"/>
        <w:rPr>
          <w:rFonts w:ascii="Times New Roman" w:eastAsia="Times New Roman" w:hAnsi="Times New Roman" w:cs="Times New Roman"/>
          <w:color w:val="2A2A2A"/>
          <w:sz w:val="32"/>
          <w:szCs w:val="32"/>
        </w:rPr>
      </w:pPr>
    </w:p>
    <w:p w:rsidR="00470774" w:rsidRPr="00E21C4A" w:rsidRDefault="00470774" w:rsidP="00470774">
      <w:pPr>
        <w:shd w:val="clear" w:color="auto" w:fill="FFFFFF"/>
        <w:spacing w:before="72" w:line="360" w:lineRule="auto"/>
        <w:rPr>
          <w:rFonts w:ascii="Times New Roman" w:eastAsia="Times New Roman" w:hAnsi="Times New Roman" w:cs="Times New Roman"/>
          <w:color w:val="2A2A2A"/>
          <w:sz w:val="32"/>
          <w:szCs w:val="32"/>
        </w:rPr>
      </w:pPr>
    </w:p>
    <w:p w:rsidR="00470774" w:rsidRPr="00E21C4A" w:rsidRDefault="00470774" w:rsidP="00470774">
      <w:pPr>
        <w:shd w:val="clear" w:color="auto" w:fill="FFFFFF"/>
        <w:spacing w:before="72" w:line="360" w:lineRule="auto"/>
        <w:rPr>
          <w:rFonts w:ascii="Times New Roman" w:eastAsia="Times New Roman" w:hAnsi="Times New Roman" w:cs="Times New Roman"/>
          <w:color w:val="2A2A2A"/>
          <w:sz w:val="32"/>
          <w:szCs w:val="32"/>
        </w:rPr>
      </w:pPr>
    </w:p>
    <w:p w:rsidR="00470774" w:rsidRPr="00E21C4A" w:rsidRDefault="00470774" w:rsidP="00470774">
      <w:pPr>
        <w:shd w:val="clear" w:color="auto" w:fill="FFFFFF"/>
        <w:spacing w:before="72" w:line="360" w:lineRule="auto"/>
        <w:rPr>
          <w:rFonts w:ascii="Times New Roman" w:eastAsia="Times New Roman" w:hAnsi="Times New Roman" w:cs="Times New Roman"/>
          <w:color w:val="2A2A2A"/>
          <w:sz w:val="32"/>
          <w:szCs w:val="32"/>
        </w:rPr>
      </w:pPr>
    </w:p>
    <w:p w:rsidR="00470774" w:rsidRPr="00E21C4A" w:rsidRDefault="00470774" w:rsidP="00470774">
      <w:pPr>
        <w:shd w:val="clear" w:color="auto" w:fill="FFFFFF"/>
        <w:spacing w:before="72" w:line="360" w:lineRule="auto"/>
        <w:rPr>
          <w:rFonts w:ascii="Times New Roman" w:eastAsia="Times New Roman" w:hAnsi="Times New Roman" w:cs="Times New Roman"/>
          <w:color w:val="2A2A2A"/>
          <w:sz w:val="32"/>
          <w:szCs w:val="32"/>
        </w:rPr>
      </w:pPr>
    </w:p>
    <w:p w:rsidR="00470774" w:rsidRPr="00E21C4A" w:rsidRDefault="00470774" w:rsidP="00470774">
      <w:pPr>
        <w:shd w:val="clear" w:color="auto" w:fill="FFFFFF"/>
        <w:spacing w:before="72" w:line="360" w:lineRule="auto"/>
        <w:rPr>
          <w:rFonts w:ascii="Times New Roman" w:eastAsia="Times New Roman" w:hAnsi="Times New Roman" w:cs="Times New Roman"/>
          <w:color w:val="2A2A2A"/>
          <w:sz w:val="32"/>
          <w:szCs w:val="32"/>
        </w:rPr>
      </w:pPr>
    </w:p>
    <w:p w:rsidR="00470774" w:rsidRPr="00E21C4A" w:rsidRDefault="00470774" w:rsidP="00470774">
      <w:pPr>
        <w:shd w:val="clear" w:color="auto" w:fill="FFFFFF"/>
        <w:spacing w:before="72" w:line="360" w:lineRule="auto"/>
        <w:rPr>
          <w:rFonts w:ascii="Times New Roman" w:eastAsia="Times New Roman" w:hAnsi="Times New Roman" w:cs="Times New Roman"/>
          <w:color w:val="2A2A2A"/>
          <w:sz w:val="32"/>
          <w:szCs w:val="32"/>
        </w:rPr>
      </w:pPr>
    </w:p>
    <w:p w:rsidR="00470774" w:rsidRDefault="00470774" w:rsidP="00470774">
      <w:pPr>
        <w:shd w:val="clear" w:color="auto" w:fill="FFFFFF"/>
        <w:tabs>
          <w:tab w:val="left" w:pos="2975"/>
        </w:tabs>
        <w:spacing w:before="72" w:line="360" w:lineRule="auto"/>
        <w:rPr>
          <w:rFonts w:ascii="Times New Roman" w:eastAsia="Times New Roman" w:hAnsi="Times New Roman" w:cs="Times New Roman"/>
          <w:color w:val="2A2A2A"/>
          <w:sz w:val="32"/>
          <w:szCs w:val="32"/>
        </w:rPr>
      </w:pPr>
      <w:r>
        <w:rPr>
          <w:rFonts w:ascii="Times New Roman" w:eastAsia="Times New Roman" w:hAnsi="Times New Roman" w:cs="Times New Roman"/>
          <w:color w:val="2A2A2A"/>
          <w:sz w:val="32"/>
          <w:szCs w:val="32"/>
        </w:rPr>
        <w:tab/>
      </w:r>
    </w:p>
    <w:p w:rsidR="00470774" w:rsidRDefault="00470774" w:rsidP="00470774">
      <w:pPr>
        <w:shd w:val="clear" w:color="auto" w:fill="FFFFFF"/>
        <w:tabs>
          <w:tab w:val="left" w:pos="2975"/>
        </w:tabs>
        <w:spacing w:before="72" w:line="360" w:lineRule="auto"/>
        <w:rPr>
          <w:rFonts w:ascii="Times New Roman" w:eastAsia="Times New Roman" w:hAnsi="Times New Roman" w:cs="Times New Roman"/>
          <w:color w:val="2A2A2A"/>
          <w:sz w:val="32"/>
          <w:szCs w:val="32"/>
        </w:rPr>
      </w:pPr>
    </w:p>
    <w:p w:rsidR="00470774" w:rsidRDefault="00470774" w:rsidP="00470774">
      <w:pPr>
        <w:shd w:val="clear" w:color="auto" w:fill="FFFFFF"/>
        <w:tabs>
          <w:tab w:val="left" w:pos="2975"/>
        </w:tabs>
        <w:spacing w:before="72" w:line="360" w:lineRule="auto"/>
        <w:rPr>
          <w:rFonts w:ascii="Times New Roman" w:eastAsia="Times New Roman" w:hAnsi="Times New Roman" w:cs="Times New Roman"/>
          <w:color w:val="2A2A2A"/>
          <w:sz w:val="32"/>
          <w:szCs w:val="32"/>
        </w:rPr>
      </w:pPr>
    </w:p>
    <w:p w:rsidR="00470774" w:rsidRPr="00E21C4A" w:rsidRDefault="00470774" w:rsidP="00470774">
      <w:pPr>
        <w:shd w:val="clear" w:color="auto" w:fill="FFFFFF"/>
        <w:tabs>
          <w:tab w:val="left" w:pos="2975"/>
        </w:tabs>
        <w:spacing w:before="72" w:line="360" w:lineRule="auto"/>
        <w:rPr>
          <w:rFonts w:ascii="Times New Roman" w:eastAsia="Times New Roman" w:hAnsi="Times New Roman" w:cs="Times New Roman"/>
          <w:color w:val="2A2A2A"/>
          <w:sz w:val="32"/>
          <w:szCs w:val="32"/>
        </w:rPr>
      </w:pPr>
    </w:p>
    <w:tbl>
      <w:tblPr>
        <w:tblpPr w:leftFromText="180" w:rightFromText="180" w:vertAnchor="text" w:tblpY="1"/>
        <w:tblOverlap w:val="never"/>
        <w:tblW w:w="6780" w:type="dxa"/>
        <w:tblCellMar>
          <w:left w:w="0" w:type="dxa"/>
          <w:right w:w="0" w:type="dxa"/>
        </w:tblCellMar>
        <w:tblLook w:val="04A0"/>
      </w:tblPr>
      <w:tblGrid>
        <w:gridCol w:w="810"/>
        <w:gridCol w:w="810"/>
        <w:gridCol w:w="1166"/>
        <w:gridCol w:w="1464"/>
        <w:gridCol w:w="1464"/>
        <w:gridCol w:w="1464"/>
      </w:tblGrid>
      <w:tr w:rsidR="00470774" w:rsidRPr="00E21C4A" w:rsidTr="00AC672B">
        <w:trPr>
          <w:trHeight w:val="300"/>
        </w:trPr>
        <w:tc>
          <w:tcPr>
            <w:tcW w:w="960" w:type="dxa"/>
            <w:tcBorders>
              <w:top w:val="single" w:sz="4" w:space="0" w:color="auto"/>
              <w:left w:val="single" w:sz="4" w:space="0" w:color="auto"/>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lastRenderedPageBreak/>
              <w:t> </w:t>
            </w:r>
          </w:p>
        </w:tc>
        <w:tc>
          <w:tcPr>
            <w:tcW w:w="960" w:type="dxa"/>
            <w:tcBorders>
              <w:top w:val="single" w:sz="4" w:space="0" w:color="auto"/>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c>
          <w:tcPr>
            <w:tcW w:w="960" w:type="dxa"/>
            <w:tcBorders>
              <w:top w:val="single" w:sz="4" w:space="0" w:color="auto"/>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c>
          <w:tcPr>
            <w:tcW w:w="1300" w:type="dxa"/>
            <w:tcBorders>
              <w:top w:val="single" w:sz="4" w:space="0" w:color="auto"/>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c>
          <w:tcPr>
            <w:tcW w:w="1300" w:type="dxa"/>
            <w:tcBorders>
              <w:top w:val="single" w:sz="4" w:space="0" w:color="auto"/>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c>
          <w:tcPr>
            <w:tcW w:w="1300" w:type="dxa"/>
            <w:tcBorders>
              <w:top w:val="single" w:sz="4" w:space="0" w:color="auto"/>
              <w:left w:val="nil"/>
              <w:bottom w:val="nil"/>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r>
      <w:tr w:rsidR="00470774" w:rsidRPr="00E21C4A" w:rsidTr="00AC672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b/>
                <w:bCs/>
                <w:color w:val="2A2A2A"/>
                <w:sz w:val="32"/>
                <w:szCs w:val="32"/>
              </w:rPr>
              <w:t>Name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b/>
                <w:bCs/>
                <w:color w:val="2A2A2A"/>
                <w:sz w:val="32"/>
                <w:szCs w:val="32"/>
              </w:rPr>
              <w:t>State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b/>
                <w:bCs/>
                <w:color w:val="2A2A2A"/>
                <w:sz w:val="32"/>
                <w:szCs w:val="32"/>
              </w:rPr>
              <w:t>Country</w:t>
            </w:r>
          </w:p>
        </w:tc>
        <w:tc>
          <w:tcPr>
            <w:tcW w:w="0" w:type="auto"/>
            <w:tcBorders>
              <w:top w:val="single" w:sz="4" w:space="0" w:color="auto"/>
              <w:left w:val="nil"/>
              <w:bottom w:val="single" w:sz="4" w:space="0" w:color="auto"/>
              <w:right w:val="single" w:sz="4" w:space="0" w:color="auto"/>
            </w:tcBorders>
            <w:shd w:val="clear" w:color="auto" w:fill="auto"/>
            <w:tcMar>
              <w:top w:w="0" w:type="dxa"/>
              <w:left w:w="450" w:type="dxa"/>
              <w:bottom w:w="0" w:type="dxa"/>
              <w:right w:w="0" w:type="dxa"/>
            </w:tcMar>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b/>
                <w:bCs/>
                <w:color w:val="2A2A2A"/>
                <w:sz w:val="32"/>
                <w:szCs w:val="32"/>
              </w:rPr>
              <w:t>Phone1</w:t>
            </w:r>
          </w:p>
        </w:tc>
        <w:tc>
          <w:tcPr>
            <w:tcW w:w="0" w:type="auto"/>
            <w:tcBorders>
              <w:top w:val="single" w:sz="4" w:space="0" w:color="auto"/>
              <w:left w:val="nil"/>
              <w:bottom w:val="single" w:sz="4" w:space="0" w:color="auto"/>
              <w:right w:val="single" w:sz="4" w:space="0" w:color="auto"/>
            </w:tcBorders>
            <w:shd w:val="clear" w:color="auto" w:fill="auto"/>
            <w:tcMar>
              <w:top w:w="0" w:type="dxa"/>
              <w:left w:w="450" w:type="dxa"/>
              <w:bottom w:w="0" w:type="dxa"/>
              <w:right w:w="0" w:type="dxa"/>
            </w:tcMar>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b/>
                <w:bCs/>
                <w:color w:val="2A2A2A"/>
                <w:sz w:val="32"/>
                <w:szCs w:val="32"/>
              </w:rPr>
              <w:t>Phone2</w:t>
            </w:r>
          </w:p>
        </w:tc>
        <w:tc>
          <w:tcPr>
            <w:tcW w:w="0" w:type="auto"/>
            <w:tcBorders>
              <w:top w:val="single" w:sz="4" w:space="0" w:color="auto"/>
              <w:left w:val="nil"/>
              <w:bottom w:val="single" w:sz="4" w:space="0" w:color="auto"/>
              <w:right w:val="single" w:sz="4" w:space="0" w:color="auto"/>
            </w:tcBorders>
            <w:shd w:val="clear" w:color="auto" w:fill="auto"/>
            <w:tcMar>
              <w:top w:w="0" w:type="dxa"/>
              <w:left w:w="450" w:type="dxa"/>
              <w:bottom w:w="0" w:type="dxa"/>
              <w:right w:w="0" w:type="dxa"/>
            </w:tcMar>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b/>
                <w:bCs/>
                <w:color w:val="2A2A2A"/>
                <w:sz w:val="32"/>
                <w:szCs w:val="32"/>
              </w:rPr>
              <w:t>Phone3</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John</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488-511-3258</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781-896-9897</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425-983-9812</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Bob</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102</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861-856-6987</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Rob</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201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2</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587-963-8425</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425-698-9684</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r>
      <w:tr w:rsidR="00470774" w:rsidRPr="00E21C4A" w:rsidTr="00AC672B">
        <w:trPr>
          <w:trHeight w:val="300"/>
        </w:trPr>
        <w:tc>
          <w:tcPr>
            <w:tcW w:w="0" w:type="auto"/>
            <w:tcBorders>
              <w:top w:val="nil"/>
              <w:left w:val="single" w:sz="4" w:space="0" w:color="auto"/>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b/>
                <w:bCs/>
                <w:color w:val="2A2A2A"/>
                <w:sz w:val="32"/>
                <w:szCs w:val="32"/>
              </w:rPr>
              <w:t> PK</w:t>
            </w: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gridSpan w:val="3"/>
            <w:tcBorders>
              <w:top w:val="single" w:sz="4" w:space="0" w:color="auto"/>
              <w:left w:val="nil"/>
              <w:bottom w:val="nil"/>
              <w:right w:val="single" w:sz="4" w:space="0" w:color="000000"/>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b/>
                <w:bCs/>
                <w:color w:val="2A2A2A"/>
                <w:sz w:val="32"/>
                <w:szCs w:val="32"/>
              </w:rPr>
              <w:t>                 [ Phone Nos ]</w:t>
            </w:r>
          </w:p>
        </w:tc>
      </w:tr>
      <w:tr w:rsidR="00470774" w:rsidRPr="00E21C4A" w:rsidTr="00AC672B">
        <w:trPr>
          <w:trHeight w:val="300"/>
        </w:trPr>
        <w:tc>
          <w:tcPr>
            <w:tcW w:w="0" w:type="auto"/>
            <w:tcBorders>
              <w:top w:val="nil"/>
              <w:left w:val="single" w:sz="4" w:space="0" w:color="auto"/>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w:t>
            </w:r>
          </w:p>
        </w:tc>
        <w:tc>
          <w:tcPr>
            <w:tcW w:w="0" w:type="auto"/>
            <w:tcBorders>
              <w:top w:val="nil"/>
              <w:left w:val="nil"/>
              <w:bottom w:val="nil"/>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r>
      <w:tr w:rsidR="00470774" w:rsidRPr="00E21C4A" w:rsidTr="00AC672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b/>
                <w:bCs/>
                <w:color w:val="2A2A2A"/>
                <w:sz w:val="32"/>
                <w:szCs w:val="32"/>
              </w:rPr>
              <w:t>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b/>
                <w:bCs/>
                <w:color w:val="2A2A2A"/>
                <w:sz w:val="32"/>
                <w:szCs w:val="32"/>
              </w:rPr>
              <w:t>Name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b/>
                <w:bCs/>
                <w:color w:val="2A2A2A"/>
                <w:sz w:val="32"/>
                <w:szCs w:val="32"/>
              </w:rPr>
              <w:t>State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b/>
                <w:bCs/>
                <w:color w:val="2A2A2A"/>
                <w:sz w:val="32"/>
                <w:szCs w:val="32"/>
              </w:rPr>
              <w:t>Country</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b/>
                <w:bCs/>
                <w:color w:val="2A2A2A"/>
                <w:sz w:val="32"/>
                <w:szCs w:val="32"/>
              </w:rPr>
              <w:t>Phone</w:t>
            </w:r>
          </w:p>
        </w:tc>
        <w:tc>
          <w:tcPr>
            <w:tcW w:w="0" w:type="auto"/>
            <w:tcBorders>
              <w:top w:val="nil"/>
              <w:left w:val="nil"/>
              <w:bottom w:val="nil"/>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John</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488-511-3258</w:t>
            </w:r>
          </w:p>
        </w:tc>
        <w:tc>
          <w:tcPr>
            <w:tcW w:w="0" w:type="auto"/>
            <w:tcBorders>
              <w:top w:val="nil"/>
              <w:left w:val="nil"/>
              <w:bottom w:val="nil"/>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2</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John</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781-896-9897</w:t>
            </w:r>
          </w:p>
        </w:tc>
        <w:tc>
          <w:tcPr>
            <w:tcW w:w="0" w:type="auto"/>
            <w:tcBorders>
              <w:top w:val="nil"/>
              <w:left w:val="nil"/>
              <w:bottom w:val="nil"/>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3</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John</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425-983-9812</w:t>
            </w:r>
          </w:p>
        </w:tc>
        <w:tc>
          <w:tcPr>
            <w:tcW w:w="0" w:type="auto"/>
            <w:tcBorders>
              <w:top w:val="nil"/>
              <w:left w:val="nil"/>
              <w:bottom w:val="nil"/>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4</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Bob</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102</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861-856-6987</w:t>
            </w:r>
          </w:p>
        </w:tc>
        <w:tc>
          <w:tcPr>
            <w:tcW w:w="0" w:type="auto"/>
            <w:tcBorders>
              <w:top w:val="nil"/>
              <w:left w:val="nil"/>
              <w:bottom w:val="nil"/>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5</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Rob</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201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2</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587-963-8425</w:t>
            </w:r>
          </w:p>
        </w:tc>
        <w:tc>
          <w:tcPr>
            <w:tcW w:w="0" w:type="auto"/>
            <w:tcBorders>
              <w:top w:val="nil"/>
              <w:left w:val="nil"/>
              <w:bottom w:val="nil"/>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6</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Rob</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201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2</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425-698-9684</w:t>
            </w:r>
          </w:p>
        </w:tc>
        <w:tc>
          <w:tcPr>
            <w:tcW w:w="0" w:type="auto"/>
            <w:tcBorders>
              <w:top w:val="nil"/>
              <w:left w:val="nil"/>
              <w:bottom w:val="nil"/>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r>
      <w:tr w:rsidR="00470774" w:rsidRPr="00E21C4A" w:rsidTr="00AC672B">
        <w:trPr>
          <w:trHeight w:val="300"/>
        </w:trPr>
        <w:tc>
          <w:tcPr>
            <w:tcW w:w="0" w:type="auto"/>
            <w:tcBorders>
              <w:top w:val="nil"/>
              <w:left w:val="single" w:sz="4" w:space="0" w:color="auto"/>
              <w:bottom w:val="single" w:sz="4" w:space="0" w:color="auto"/>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lastRenderedPageBreak/>
              <w:t> </w:t>
            </w:r>
          </w:p>
        </w:tc>
        <w:tc>
          <w:tcPr>
            <w:tcW w:w="0" w:type="auto"/>
            <w:tcBorders>
              <w:top w:val="nil"/>
              <w:left w:val="nil"/>
              <w:bottom w:val="single" w:sz="4" w:space="0" w:color="auto"/>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c>
          <w:tcPr>
            <w:tcW w:w="0" w:type="auto"/>
            <w:tcBorders>
              <w:top w:val="nil"/>
              <w:left w:val="nil"/>
              <w:bottom w:val="single" w:sz="4" w:space="0" w:color="auto"/>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c>
          <w:tcPr>
            <w:tcW w:w="0" w:type="auto"/>
            <w:tcBorders>
              <w:top w:val="nil"/>
              <w:left w:val="nil"/>
              <w:bottom w:val="single" w:sz="4" w:space="0" w:color="auto"/>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c>
          <w:tcPr>
            <w:tcW w:w="0" w:type="auto"/>
            <w:tcBorders>
              <w:top w:val="nil"/>
              <w:left w:val="nil"/>
              <w:bottom w:val="single" w:sz="4" w:space="0" w:color="auto"/>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r>
    </w:tbl>
    <w:p w:rsidR="00470774" w:rsidRDefault="00470774" w:rsidP="00470774">
      <w:pPr>
        <w:shd w:val="clear" w:color="auto" w:fill="FFFFFF"/>
        <w:spacing w:before="72" w:after="72" w:line="360" w:lineRule="auto"/>
        <w:rPr>
          <w:rFonts w:ascii="Times New Roman" w:eastAsia="Times New Roman" w:hAnsi="Times New Roman" w:cs="Times New Roman"/>
          <w:color w:val="2A2A2A"/>
          <w:sz w:val="32"/>
          <w:szCs w:val="32"/>
        </w:rPr>
      </w:pPr>
    </w:p>
    <w:p w:rsidR="00470774" w:rsidRPr="00E21C4A" w:rsidRDefault="00470774" w:rsidP="00470774">
      <w:pPr>
        <w:shd w:val="clear" w:color="auto" w:fill="FFFFFF"/>
        <w:spacing w:before="72" w:after="72" w:line="360" w:lineRule="auto"/>
        <w:rPr>
          <w:rFonts w:ascii="Times New Roman" w:eastAsia="Times New Roman" w:hAnsi="Times New Roman" w:cs="Times New Roman"/>
          <w:color w:val="2A2A2A"/>
          <w:sz w:val="32"/>
          <w:szCs w:val="32"/>
        </w:rPr>
      </w:pPr>
      <w:r>
        <w:rPr>
          <w:rFonts w:ascii="Times New Roman" w:eastAsia="Times New Roman" w:hAnsi="Times New Roman" w:cs="Times New Roman"/>
          <w:color w:val="2A2A2A"/>
          <w:sz w:val="32"/>
          <w:szCs w:val="32"/>
        </w:rPr>
        <w:br w:type="textWrapping" w:clear="all"/>
      </w:r>
      <w:r w:rsidRPr="00E21C4A">
        <w:rPr>
          <w:rFonts w:ascii="Times New Roman" w:eastAsia="Times New Roman" w:hAnsi="Times New Roman" w:cs="Times New Roman"/>
          <w:color w:val="2A2A2A"/>
          <w:sz w:val="32"/>
          <w:szCs w:val="32"/>
        </w:rPr>
        <w:t>2. </w:t>
      </w:r>
      <w:r w:rsidRPr="00E21C4A">
        <w:rPr>
          <w:rFonts w:ascii="Times New Roman" w:eastAsia="Times New Roman" w:hAnsi="Times New Roman" w:cs="Times New Roman"/>
          <w:b/>
          <w:bCs/>
          <w:color w:val="333333"/>
          <w:sz w:val="32"/>
          <w:szCs w:val="32"/>
        </w:rPr>
        <w:t>Second Normal Form (2NF)</w:t>
      </w:r>
      <w:r w:rsidRPr="00E21C4A">
        <w:rPr>
          <w:rFonts w:ascii="Times New Roman" w:eastAsia="Times New Roman" w:hAnsi="Times New Roman" w:cs="Times New Roman"/>
          <w:color w:val="333333"/>
          <w:sz w:val="32"/>
          <w:szCs w:val="32"/>
        </w:rPr>
        <w:t xml:space="preserve"> second normal form (2NF) further addresses the concept of removing duplicative data:</w:t>
      </w:r>
    </w:p>
    <w:p w:rsidR="00470774" w:rsidRPr="00E21C4A" w:rsidRDefault="00470774" w:rsidP="00470774">
      <w:pPr>
        <w:shd w:val="clear" w:color="auto" w:fill="FFFFFF"/>
        <w:spacing w:after="0" w:line="360" w:lineRule="auto"/>
        <w:ind w:left="270" w:hanging="360"/>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333333"/>
          <w:sz w:val="32"/>
          <w:szCs w:val="32"/>
        </w:rPr>
        <w:t>·         Meet all the requirements of the first normal form.</w:t>
      </w:r>
    </w:p>
    <w:p w:rsidR="00470774" w:rsidRPr="00E21C4A" w:rsidRDefault="00470774" w:rsidP="00470774">
      <w:pPr>
        <w:shd w:val="clear" w:color="auto" w:fill="FFFFFF"/>
        <w:spacing w:after="0" w:line="360" w:lineRule="auto"/>
        <w:ind w:left="270" w:hanging="360"/>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333333"/>
          <w:sz w:val="32"/>
          <w:szCs w:val="32"/>
        </w:rPr>
        <w:t>·         Remove subsets of data that apply to multiple rows of a table and place them in separate tables.</w:t>
      </w:r>
    </w:p>
    <w:p w:rsidR="00470774" w:rsidRPr="00E21C4A" w:rsidRDefault="00470774" w:rsidP="00470774">
      <w:pPr>
        <w:shd w:val="clear" w:color="auto" w:fill="FFFFFF"/>
        <w:spacing w:after="0" w:line="360" w:lineRule="auto"/>
        <w:ind w:left="270" w:hanging="360"/>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333333"/>
          <w:sz w:val="32"/>
          <w:szCs w:val="32"/>
        </w:rPr>
        <w:t>·         Create relationships between these new tables and their predecessors through the use of </w:t>
      </w:r>
      <w:hyperlink r:id="rId41" w:history="1">
        <w:r w:rsidRPr="00E21C4A">
          <w:rPr>
            <w:rFonts w:ascii="Times New Roman" w:eastAsia="Times New Roman" w:hAnsi="Times New Roman" w:cs="Times New Roman"/>
            <w:color w:val="330099"/>
            <w:sz w:val="32"/>
            <w:szCs w:val="32"/>
          </w:rPr>
          <w:t>foreign keys</w:t>
        </w:r>
      </w:hyperlink>
      <w:r w:rsidRPr="00E21C4A">
        <w:rPr>
          <w:rFonts w:ascii="Times New Roman" w:eastAsia="Times New Roman" w:hAnsi="Times New Roman" w:cs="Times New Roman"/>
          <w:color w:val="333333"/>
          <w:sz w:val="32"/>
          <w:szCs w:val="32"/>
        </w:rPr>
        <w:t>. </w:t>
      </w:r>
      <w:r w:rsidRPr="00E21C4A">
        <w:rPr>
          <w:rFonts w:ascii="Times New Roman" w:eastAsia="Times New Roman" w:hAnsi="Times New Roman" w:cs="Times New Roman"/>
          <w:color w:val="2A2A2A"/>
          <w:sz w:val="32"/>
          <w:szCs w:val="32"/>
        </w:rPr>
        <w:t>  </w:t>
      </w:r>
    </w:p>
    <w:p w:rsidR="00470774" w:rsidRPr="00E21C4A" w:rsidRDefault="00470774" w:rsidP="00470774">
      <w:pPr>
        <w:shd w:val="clear" w:color="auto" w:fill="FFFFFF"/>
        <w:spacing w:before="100" w:beforeAutospacing="1"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Remove columns which create duplicate data in a table and related a new table with Primary Key – Foreign Key relationship</w:t>
      </w:r>
    </w:p>
    <w:p w:rsidR="00470774" w:rsidRPr="00E21C4A" w:rsidRDefault="00470774" w:rsidP="00470774">
      <w:pPr>
        <w:shd w:val="clear" w:color="auto" w:fill="FFFFFF"/>
        <w:spacing w:before="100" w:beforeAutospacing="1"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bl>
      <w:tblPr>
        <w:tblW w:w="9040" w:type="dxa"/>
        <w:tblCellMar>
          <w:left w:w="0" w:type="dxa"/>
          <w:right w:w="0" w:type="dxa"/>
        </w:tblCellMar>
        <w:tblLook w:val="04A0"/>
      </w:tblPr>
      <w:tblGrid>
        <w:gridCol w:w="805"/>
        <w:gridCol w:w="913"/>
        <w:gridCol w:w="882"/>
        <w:gridCol w:w="1239"/>
        <w:gridCol w:w="1567"/>
        <w:gridCol w:w="1262"/>
        <w:gridCol w:w="805"/>
        <w:gridCol w:w="1567"/>
      </w:tblGrid>
      <w:tr w:rsidR="00470774" w:rsidRPr="00E21C4A" w:rsidTr="00AC672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ID</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Name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State</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Country</w:t>
            </w:r>
          </w:p>
        </w:tc>
        <w:tc>
          <w:tcPr>
            <w:tcW w:w="1300" w:type="dxa"/>
            <w:tcBorders>
              <w:top w:val="single" w:sz="4" w:space="0" w:color="auto"/>
              <w:left w:val="nil"/>
              <w:bottom w:val="single" w:sz="4" w:space="0" w:color="auto"/>
              <w:right w:val="single" w:sz="4" w:space="0" w:color="auto"/>
            </w:tcBorders>
            <w:shd w:val="clear" w:color="auto" w:fill="B7DEE8"/>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Phone</w:t>
            </w:r>
          </w:p>
        </w:tc>
        <w:tc>
          <w:tcPr>
            <w:tcW w:w="1300" w:type="dxa"/>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960" w:type="dxa"/>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1300" w:type="dxa"/>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John</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w:t>
            </w:r>
          </w:p>
        </w:tc>
        <w:tc>
          <w:tcPr>
            <w:tcW w:w="0" w:type="auto"/>
            <w:tcBorders>
              <w:top w:val="nil"/>
              <w:left w:val="nil"/>
              <w:bottom w:val="single" w:sz="4" w:space="0" w:color="auto"/>
              <w:right w:val="single" w:sz="4" w:space="0" w:color="auto"/>
            </w:tcBorders>
            <w:shd w:val="clear" w:color="auto" w:fill="B7DEE8"/>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488-511-3258</w:t>
            </w: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2</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John</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w:t>
            </w:r>
          </w:p>
        </w:tc>
        <w:tc>
          <w:tcPr>
            <w:tcW w:w="0" w:type="auto"/>
            <w:tcBorders>
              <w:top w:val="nil"/>
              <w:left w:val="nil"/>
              <w:bottom w:val="single" w:sz="4" w:space="0" w:color="auto"/>
              <w:right w:val="single" w:sz="4" w:space="0" w:color="auto"/>
            </w:tcBorders>
            <w:shd w:val="clear" w:color="auto" w:fill="B7DEE8"/>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781-896-9897</w:t>
            </w: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3</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John</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w:t>
            </w:r>
          </w:p>
        </w:tc>
        <w:tc>
          <w:tcPr>
            <w:tcW w:w="0" w:type="auto"/>
            <w:tcBorders>
              <w:top w:val="nil"/>
              <w:left w:val="nil"/>
              <w:bottom w:val="single" w:sz="4" w:space="0" w:color="auto"/>
              <w:right w:val="single" w:sz="4" w:space="0" w:color="auto"/>
            </w:tcBorders>
            <w:shd w:val="clear" w:color="auto" w:fill="B7DEE8"/>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425-983-9812</w:t>
            </w: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4</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Bob</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102</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w:t>
            </w:r>
          </w:p>
        </w:tc>
        <w:tc>
          <w:tcPr>
            <w:tcW w:w="0" w:type="auto"/>
            <w:tcBorders>
              <w:top w:val="nil"/>
              <w:left w:val="nil"/>
              <w:bottom w:val="single" w:sz="4" w:space="0" w:color="auto"/>
              <w:right w:val="single" w:sz="4" w:space="0" w:color="auto"/>
            </w:tcBorders>
            <w:shd w:val="clear" w:color="auto" w:fill="B7DEE8"/>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861-856-6987</w:t>
            </w: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lastRenderedPageBreak/>
              <w:t>5</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Rob</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201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2</w:t>
            </w:r>
          </w:p>
        </w:tc>
        <w:tc>
          <w:tcPr>
            <w:tcW w:w="0" w:type="auto"/>
            <w:tcBorders>
              <w:top w:val="nil"/>
              <w:left w:val="nil"/>
              <w:bottom w:val="single" w:sz="4" w:space="0" w:color="auto"/>
              <w:right w:val="single" w:sz="4" w:space="0" w:color="auto"/>
            </w:tcBorders>
            <w:shd w:val="clear" w:color="auto" w:fill="B7DEE8"/>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587-963-8425</w:t>
            </w: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6</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Rob</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201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2</w:t>
            </w:r>
          </w:p>
        </w:tc>
        <w:tc>
          <w:tcPr>
            <w:tcW w:w="0" w:type="auto"/>
            <w:tcBorders>
              <w:top w:val="nil"/>
              <w:left w:val="nil"/>
              <w:bottom w:val="single" w:sz="4" w:space="0" w:color="auto"/>
              <w:right w:val="single" w:sz="4" w:space="0" w:color="auto"/>
            </w:tcBorders>
            <w:shd w:val="clear" w:color="auto" w:fill="B7DEE8"/>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425-698-9684</w:t>
            </w: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r>
      <w:tr w:rsidR="00470774" w:rsidRPr="00E21C4A" w:rsidTr="00AC672B">
        <w:trPr>
          <w:trHeight w:val="300"/>
        </w:trPr>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r>
      <w:tr w:rsidR="00470774" w:rsidRPr="00E21C4A" w:rsidTr="00AC672B">
        <w:trPr>
          <w:trHeight w:val="300"/>
        </w:trPr>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r>
      <w:tr w:rsidR="00470774" w:rsidRPr="00E21C4A" w:rsidTr="00AC672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92D05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Name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State</w:t>
            </w:r>
          </w:p>
        </w:tc>
        <w:tc>
          <w:tcPr>
            <w:tcW w:w="0" w:type="auto"/>
            <w:tcBorders>
              <w:top w:val="single" w:sz="4" w:space="0" w:color="auto"/>
              <w:left w:val="nil"/>
              <w:bottom w:val="single" w:sz="4" w:space="0" w:color="auto"/>
              <w:right w:val="single" w:sz="4" w:space="0" w:color="auto"/>
            </w:tcBorders>
            <w:shd w:val="clear" w:color="auto" w:fill="FF000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Country</w:t>
            </w: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PhoneID</w:t>
            </w:r>
          </w:p>
        </w:tc>
        <w:tc>
          <w:tcPr>
            <w:tcW w:w="0" w:type="auto"/>
            <w:tcBorders>
              <w:top w:val="single" w:sz="4" w:space="0" w:color="auto"/>
              <w:left w:val="nil"/>
              <w:bottom w:val="single" w:sz="4" w:space="0" w:color="auto"/>
              <w:right w:val="single" w:sz="4" w:space="0" w:color="auto"/>
            </w:tcBorders>
            <w:shd w:val="clear" w:color="auto" w:fill="92D05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ID</w:t>
            </w:r>
          </w:p>
        </w:tc>
        <w:tc>
          <w:tcPr>
            <w:tcW w:w="0" w:type="auto"/>
            <w:tcBorders>
              <w:top w:val="single" w:sz="4" w:space="0" w:color="auto"/>
              <w:left w:val="nil"/>
              <w:bottom w:val="single" w:sz="4" w:space="0" w:color="auto"/>
              <w:right w:val="single" w:sz="4" w:space="0" w:color="auto"/>
            </w:tcBorders>
            <w:shd w:val="clear" w:color="auto" w:fill="B7DEE8"/>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Phone</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92D05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John</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101</w:t>
            </w:r>
          </w:p>
        </w:tc>
        <w:tc>
          <w:tcPr>
            <w:tcW w:w="0" w:type="auto"/>
            <w:vMerge w:val="restart"/>
            <w:tcBorders>
              <w:top w:val="nil"/>
              <w:left w:val="single" w:sz="4" w:space="0" w:color="auto"/>
              <w:bottom w:val="single" w:sz="4" w:space="0" w:color="000000"/>
              <w:right w:val="single" w:sz="4" w:space="0" w:color="auto"/>
            </w:tcBorders>
            <w:shd w:val="clear" w:color="auto" w:fill="FF000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w:t>
            </w:r>
          </w:p>
        </w:tc>
        <w:tc>
          <w:tcPr>
            <w:tcW w:w="0" w:type="auto"/>
            <w:tcBorders>
              <w:top w:val="nil"/>
              <w:left w:val="nil"/>
              <w:bottom w:val="single" w:sz="4" w:space="0" w:color="auto"/>
              <w:right w:val="single" w:sz="4" w:space="0" w:color="auto"/>
            </w:tcBorders>
            <w:shd w:val="clear" w:color="auto" w:fill="92D05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w:t>
            </w:r>
          </w:p>
        </w:tc>
        <w:tc>
          <w:tcPr>
            <w:tcW w:w="0" w:type="auto"/>
            <w:tcBorders>
              <w:top w:val="nil"/>
              <w:left w:val="nil"/>
              <w:bottom w:val="single" w:sz="4" w:space="0" w:color="auto"/>
              <w:right w:val="single" w:sz="4" w:space="0" w:color="auto"/>
            </w:tcBorders>
            <w:shd w:val="clear" w:color="auto" w:fill="B7DEE8"/>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488-511-3258</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92D05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2</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Bob</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102</w:t>
            </w:r>
          </w:p>
        </w:tc>
        <w:tc>
          <w:tcPr>
            <w:tcW w:w="0" w:type="auto"/>
            <w:vMerge/>
            <w:tcBorders>
              <w:top w:val="nil"/>
              <w:left w:val="single" w:sz="4" w:space="0" w:color="auto"/>
              <w:bottom w:val="single" w:sz="4" w:space="0" w:color="000000"/>
              <w:right w:val="single" w:sz="4" w:space="0" w:color="auto"/>
            </w:tcBorders>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2</w:t>
            </w:r>
          </w:p>
        </w:tc>
        <w:tc>
          <w:tcPr>
            <w:tcW w:w="0" w:type="auto"/>
            <w:tcBorders>
              <w:top w:val="nil"/>
              <w:left w:val="nil"/>
              <w:bottom w:val="single" w:sz="4" w:space="0" w:color="auto"/>
              <w:right w:val="single" w:sz="4" w:space="0" w:color="auto"/>
            </w:tcBorders>
            <w:shd w:val="clear" w:color="auto" w:fill="92D05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w:t>
            </w:r>
          </w:p>
        </w:tc>
        <w:tc>
          <w:tcPr>
            <w:tcW w:w="0" w:type="auto"/>
            <w:tcBorders>
              <w:top w:val="nil"/>
              <w:left w:val="nil"/>
              <w:bottom w:val="single" w:sz="4" w:space="0" w:color="auto"/>
              <w:right w:val="single" w:sz="4" w:space="0" w:color="auto"/>
            </w:tcBorders>
            <w:shd w:val="clear" w:color="auto" w:fill="B7DEE8"/>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781-896-9897</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92D05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3</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Rob</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201</w:t>
            </w:r>
          </w:p>
        </w:tc>
        <w:tc>
          <w:tcPr>
            <w:tcW w:w="0" w:type="auto"/>
            <w:vMerge/>
            <w:tcBorders>
              <w:top w:val="nil"/>
              <w:left w:val="single" w:sz="4" w:space="0" w:color="auto"/>
              <w:bottom w:val="single" w:sz="4" w:space="0" w:color="000000"/>
              <w:right w:val="single" w:sz="4" w:space="0" w:color="auto"/>
            </w:tcBorders>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3</w:t>
            </w:r>
          </w:p>
        </w:tc>
        <w:tc>
          <w:tcPr>
            <w:tcW w:w="0" w:type="auto"/>
            <w:tcBorders>
              <w:top w:val="nil"/>
              <w:left w:val="nil"/>
              <w:bottom w:val="single" w:sz="4" w:space="0" w:color="auto"/>
              <w:right w:val="single" w:sz="4" w:space="0" w:color="auto"/>
            </w:tcBorders>
            <w:shd w:val="clear" w:color="auto" w:fill="92D05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1</w:t>
            </w:r>
          </w:p>
        </w:tc>
        <w:tc>
          <w:tcPr>
            <w:tcW w:w="0" w:type="auto"/>
            <w:tcBorders>
              <w:top w:val="nil"/>
              <w:left w:val="nil"/>
              <w:bottom w:val="single" w:sz="4" w:space="0" w:color="auto"/>
              <w:right w:val="single" w:sz="4" w:space="0" w:color="auto"/>
            </w:tcBorders>
            <w:shd w:val="clear" w:color="auto" w:fill="B7DEE8"/>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425-983-9812</w:t>
            </w:r>
          </w:p>
        </w:tc>
      </w:tr>
      <w:tr w:rsidR="00470774" w:rsidRPr="00E21C4A" w:rsidTr="00AC672B">
        <w:trPr>
          <w:trHeight w:val="300"/>
        </w:trPr>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4</w:t>
            </w:r>
          </w:p>
        </w:tc>
        <w:tc>
          <w:tcPr>
            <w:tcW w:w="0" w:type="auto"/>
            <w:tcBorders>
              <w:top w:val="nil"/>
              <w:left w:val="nil"/>
              <w:bottom w:val="single" w:sz="4" w:space="0" w:color="auto"/>
              <w:right w:val="single" w:sz="4" w:space="0" w:color="auto"/>
            </w:tcBorders>
            <w:shd w:val="clear" w:color="auto" w:fill="92D05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2</w:t>
            </w:r>
          </w:p>
        </w:tc>
        <w:tc>
          <w:tcPr>
            <w:tcW w:w="0" w:type="auto"/>
            <w:tcBorders>
              <w:top w:val="nil"/>
              <w:left w:val="nil"/>
              <w:bottom w:val="single" w:sz="4" w:space="0" w:color="auto"/>
              <w:right w:val="single" w:sz="4" w:space="0" w:color="auto"/>
            </w:tcBorders>
            <w:shd w:val="clear" w:color="auto" w:fill="B7DEE8"/>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587-963-8425</w:t>
            </w:r>
          </w:p>
        </w:tc>
      </w:tr>
      <w:tr w:rsidR="00470774" w:rsidRPr="00E21C4A" w:rsidTr="00AC672B">
        <w:trPr>
          <w:trHeight w:val="300"/>
        </w:trPr>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5</w:t>
            </w:r>
          </w:p>
        </w:tc>
        <w:tc>
          <w:tcPr>
            <w:tcW w:w="0" w:type="auto"/>
            <w:tcBorders>
              <w:top w:val="nil"/>
              <w:left w:val="nil"/>
              <w:bottom w:val="single" w:sz="4" w:space="0" w:color="auto"/>
              <w:right w:val="single" w:sz="4" w:space="0" w:color="auto"/>
            </w:tcBorders>
            <w:shd w:val="clear" w:color="auto" w:fill="92D05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3</w:t>
            </w:r>
          </w:p>
        </w:tc>
        <w:tc>
          <w:tcPr>
            <w:tcW w:w="0" w:type="auto"/>
            <w:tcBorders>
              <w:top w:val="nil"/>
              <w:left w:val="nil"/>
              <w:bottom w:val="single" w:sz="4" w:space="0" w:color="auto"/>
              <w:right w:val="single" w:sz="4" w:space="0" w:color="auto"/>
            </w:tcBorders>
            <w:shd w:val="clear" w:color="auto" w:fill="B7DEE8"/>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587-963-8425</w:t>
            </w:r>
          </w:p>
        </w:tc>
      </w:tr>
      <w:tr w:rsidR="00470774" w:rsidRPr="00E21C4A" w:rsidTr="00AC672B">
        <w:trPr>
          <w:trHeight w:val="300"/>
        </w:trPr>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6</w:t>
            </w:r>
          </w:p>
        </w:tc>
        <w:tc>
          <w:tcPr>
            <w:tcW w:w="0" w:type="auto"/>
            <w:tcBorders>
              <w:top w:val="nil"/>
              <w:left w:val="nil"/>
              <w:bottom w:val="single" w:sz="4" w:space="0" w:color="auto"/>
              <w:right w:val="single" w:sz="4" w:space="0" w:color="auto"/>
            </w:tcBorders>
            <w:shd w:val="clear" w:color="auto" w:fill="92D05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3</w:t>
            </w:r>
          </w:p>
        </w:tc>
        <w:tc>
          <w:tcPr>
            <w:tcW w:w="0" w:type="auto"/>
            <w:tcBorders>
              <w:top w:val="nil"/>
              <w:left w:val="nil"/>
              <w:bottom w:val="single" w:sz="4" w:space="0" w:color="auto"/>
              <w:right w:val="single" w:sz="4" w:space="0" w:color="auto"/>
            </w:tcBorders>
            <w:shd w:val="clear" w:color="auto" w:fill="B7DEE8"/>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425-698-9684</w:t>
            </w:r>
          </w:p>
        </w:tc>
      </w:tr>
    </w:tbl>
    <w:p w:rsidR="00470774" w:rsidRPr="00E21C4A" w:rsidRDefault="00470774" w:rsidP="00470774">
      <w:pPr>
        <w:shd w:val="clear" w:color="auto" w:fill="FFFFFF"/>
        <w:spacing w:before="72" w:after="72"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p w:rsidR="00470774" w:rsidRPr="00E21C4A" w:rsidRDefault="00470774" w:rsidP="00470774">
      <w:pPr>
        <w:shd w:val="clear" w:color="auto" w:fill="FFFFFF"/>
        <w:spacing w:before="72" w:after="72"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3. </w:t>
      </w:r>
      <w:r w:rsidRPr="00E21C4A">
        <w:rPr>
          <w:rFonts w:ascii="Times New Roman" w:eastAsia="Times New Roman" w:hAnsi="Times New Roman" w:cs="Times New Roman"/>
          <w:b/>
          <w:bCs/>
          <w:color w:val="333333"/>
          <w:sz w:val="32"/>
          <w:szCs w:val="32"/>
        </w:rPr>
        <w:t>Third Normal Form (3NF)</w:t>
      </w:r>
    </w:p>
    <w:p w:rsidR="00470774" w:rsidRPr="00E21C4A" w:rsidRDefault="00470774" w:rsidP="00470774">
      <w:pPr>
        <w:shd w:val="clear" w:color="auto" w:fill="FFFFFF"/>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333333"/>
          <w:sz w:val="32"/>
          <w:szCs w:val="32"/>
        </w:rPr>
        <w:t>Third normal form (3NF) goes one large step further:</w:t>
      </w:r>
    </w:p>
    <w:p w:rsidR="00470774" w:rsidRPr="00E21C4A" w:rsidRDefault="00470774" w:rsidP="00470774">
      <w:pPr>
        <w:shd w:val="clear" w:color="auto" w:fill="FFFFFF"/>
        <w:spacing w:after="0" w:line="360" w:lineRule="auto"/>
        <w:ind w:left="270" w:hanging="360"/>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333333"/>
          <w:sz w:val="32"/>
          <w:szCs w:val="32"/>
        </w:rPr>
        <w:t>·         Meet all the requirements of the second normal form.</w:t>
      </w:r>
    </w:p>
    <w:p w:rsidR="00470774" w:rsidRPr="00E21C4A" w:rsidRDefault="00470774" w:rsidP="00470774">
      <w:pPr>
        <w:shd w:val="clear" w:color="auto" w:fill="FFFFFF"/>
        <w:spacing w:after="0" w:line="360" w:lineRule="auto"/>
        <w:ind w:left="270" w:hanging="360"/>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333333"/>
          <w:sz w:val="32"/>
          <w:szCs w:val="32"/>
        </w:rPr>
        <w:t>·         Remove columns that are not dependent upon the primary key.</w:t>
      </w:r>
    </w:p>
    <w:p w:rsidR="00470774" w:rsidRPr="00E21C4A" w:rsidRDefault="00470774" w:rsidP="00470774">
      <w:pPr>
        <w:shd w:val="clear" w:color="auto" w:fill="FFFFFF"/>
        <w:spacing w:before="72"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lastRenderedPageBreak/>
        <w:t>  Country can be derived from State also… so removing country</w:t>
      </w:r>
    </w:p>
    <w:tbl>
      <w:tblPr>
        <w:tblW w:w="3900" w:type="dxa"/>
        <w:tblCellMar>
          <w:left w:w="0" w:type="dxa"/>
          <w:right w:w="0" w:type="dxa"/>
        </w:tblCellMar>
        <w:tblLook w:val="04A0"/>
      </w:tblPr>
      <w:tblGrid>
        <w:gridCol w:w="937"/>
        <w:gridCol w:w="953"/>
        <w:gridCol w:w="951"/>
        <w:gridCol w:w="1059"/>
      </w:tblGrid>
      <w:tr w:rsidR="00470774" w:rsidRPr="00E21C4A" w:rsidTr="00AC672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ID</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Name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State</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Country</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92D05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John</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101</w:t>
            </w:r>
          </w:p>
        </w:tc>
        <w:tc>
          <w:tcPr>
            <w:tcW w:w="0" w:type="auto"/>
            <w:tcBorders>
              <w:top w:val="nil"/>
              <w:left w:val="nil"/>
              <w:bottom w:val="single" w:sz="4" w:space="0" w:color="auto"/>
              <w:right w:val="single" w:sz="4" w:space="0" w:color="auto"/>
            </w:tcBorders>
            <w:shd w:val="clear" w:color="auto" w:fill="FF000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1</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92D05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2</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Bob</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102</w:t>
            </w:r>
          </w:p>
        </w:tc>
        <w:tc>
          <w:tcPr>
            <w:tcW w:w="0" w:type="auto"/>
            <w:tcBorders>
              <w:top w:val="nil"/>
              <w:left w:val="nil"/>
              <w:bottom w:val="single" w:sz="4" w:space="0" w:color="auto"/>
              <w:right w:val="single" w:sz="4" w:space="0" w:color="auto"/>
            </w:tcBorders>
            <w:shd w:val="clear" w:color="auto" w:fill="FF000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1</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92D05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3</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Rob</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201</w:t>
            </w:r>
          </w:p>
        </w:tc>
        <w:tc>
          <w:tcPr>
            <w:tcW w:w="0" w:type="auto"/>
            <w:tcBorders>
              <w:top w:val="nil"/>
              <w:left w:val="nil"/>
              <w:bottom w:val="single" w:sz="4" w:space="0" w:color="auto"/>
              <w:right w:val="single" w:sz="4" w:space="0" w:color="auto"/>
            </w:tcBorders>
            <w:shd w:val="clear" w:color="auto" w:fill="FF000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2</w:t>
            </w:r>
          </w:p>
        </w:tc>
      </w:tr>
    </w:tbl>
    <w:p w:rsidR="00470774" w:rsidRPr="00E21C4A" w:rsidRDefault="00470774" w:rsidP="00470774">
      <w:pPr>
        <w:shd w:val="clear" w:color="auto" w:fill="FFFFFF"/>
        <w:spacing w:after="36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p w:rsidR="00470774" w:rsidRPr="00E21C4A" w:rsidRDefault="00470774" w:rsidP="00470774">
      <w:pPr>
        <w:shd w:val="clear" w:color="auto" w:fill="FFFFFF"/>
        <w:spacing w:after="36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b/>
          <w:bCs/>
          <w:color w:val="333333"/>
          <w:sz w:val="32"/>
          <w:szCs w:val="32"/>
        </w:rPr>
        <w:t>4. Fourth Normal Form (4NF)</w:t>
      </w:r>
    </w:p>
    <w:p w:rsidR="00470774" w:rsidRPr="00E21C4A" w:rsidRDefault="00470774" w:rsidP="00470774">
      <w:pPr>
        <w:shd w:val="clear" w:color="auto" w:fill="FFFFFF"/>
        <w:spacing w:after="36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333333"/>
          <w:sz w:val="32"/>
          <w:szCs w:val="32"/>
        </w:rPr>
        <w:t>Finally, fourth normal form (4NF) has one additional requirement:</w:t>
      </w:r>
    </w:p>
    <w:p w:rsidR="00470774" w:rsidRPr="00E21C4A" w:rsidRDefault="00470774" w:rsidP="00470774">
      <w:pPr>
        <w:shd w:val="clear" w:color="auto" w:fill="FFFFFF"/>
        <w:spacing w:after="0" w:line="360" w:lineRule="auto"/>
        <w:ind w:left="270" w:hanging="360"/>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333333"/>
          <w:sz w:val="32"/>
          <w:szCs w:val="32"/>
        </w:rPr>
        <w:t>·         Meet all the requirements of the third normal form.</w:t>
      </w:r>
    </w:p>
    <w:p w:rsidR="00470774" w:rsidRPr="00E21C4A" w:rsidRDefault="00470774" w:rsidP="00470774">
      <w:pPr>
        <w:shd w:val="clear" w:color="auto" w:fill="FFFFFF"/>
        <w:spacing w:after="0" w:line="360" w:lineRule="auto"/>
        <w:ind w:left="270" w:hanging="360"/>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333333"/>
          <w:sz w:val="32"/>
          <w:szCs w:val="32"/>
        </w:rPr>
        <w:t>·         A relation is in 4NF if it has no multi-valued dependencies.</w:t>
      </w:r>
    </w:p>
    <w:p w:rsidR="00470774" w:rsidRPr="00E21C4A" w:rsidRDefault="00470774" w:rsidP="00470774">
      <w:pPr>
        <w:shd w:val="clear" w:color="auto" w:fill="FFFFFF"/>
        <w:spacing w:after="0" w:line="360" w:lineRule="auto"/>
        <w:ind w:left="270" w:hanging="360"/>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p w:rsidR="00470774" w:rsidRPr="00E21C4A" w:rsidRDefault="00470774" w:rsidP="00470774">
      <w:pPr>
        <w:shd w:val="clear" w:color="auto" w:fill="FFFFFF"/>
        <w:spacing w:before="100" w:beforeAutospacing="1"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000000"/>
          <w:sz w:val="32"/>
          <w:szCs w:val="32"/>
        </w:rPr>
        <w:t>If PK is composed of multiple columns then all non-key attributes should be derived from FULL PK only. If some non-key attribute can be derived from partial PK then remove it</w:t>
      </w:r>
    </w:p>
    <w:p w:rsidR="00470774" w:rsidRDefault="00470774" w:rsidP="00470774">
      <w:pPr>
        <w:shd w:val="clear" w:color="auto" w:fill="FFFFFF"/>
        <w:spacing w:before="100" w:beforeAutospacing="1"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p w:rsidR="00470774" w:rsidRDefault="00470774" w:rsidP="00470774">
      <w:pPr>
        <w:shd w:val="clear" w:color="auto" w:fill="FFFFFF"/>
        <w:spacing w:before="100" w:beforeAutospacing="1" w:after="0" w:line="360" w:lineRule="auto"/>
        <w:rPr>
          <w:rFonts w:ascii="Times New Roman" w:eastAsia="Times New Roman" w:hAnsi="Times New Roman" w:cs="Times New Roman"/>
          <w:color w:val="2A2A2A"/>
          <w:sz w:val="32"/>
          <w:szCs w:val="32"/>
        </w:rPr>
      </w:pPr>
    </w:p>
    <w:p w:rsidR="00470774" w:rsidRDefault="00470774" w:rsidP="00470774">
      <w:pPr>
        <w:shd w:val="clear" w:color="auto" w:fill="FFFFFF"/>
        <w:spacing w:before="100" w:beforeAutospacing="1" w:after="0" w:line="360" w:lineRule="auto"/>
        <w:rPr>
          <w:rFonts w:ascii="Times New Roman" w:eastAsia="Times New Roman" w:hAnsi="Times New Roman" w:cs="Times New Roman"/>
          <w:color w:val="2A2A2A"/>
          <w:sz w:val="32"/>
          <w:szCs w:val="32"/>
        </w:rPr>
      </w:pPr>
    </w:p>
    <w:p w:rsidR="00470774" w:rsidRPr="00E21C4A" w:rsidRDefault="00470774" w:rsidP="00470774">
      <w:pPr>
        <w:shd w:val="clear" w:color="auto" w:fill="FFFFFF"/>
        <w:spacing w:before="100" w:beforeAutospacing="1" w:after="0" w:line="360" w:lineRule="auto"/>
        <w:rPr>
          <w:rFonts w:ascii="Times New Roman" w:eastAsia="Times New Roman" w:hAnsi="Times New Roman" w:cs="Times New Roman"/>
          <w:color w:val="2A2A2A"/>
          <w:sz w:val="32"/>
          <w:szCs w:val="32"/>
        </w:rPr>
      </w:pPr>
    </w:p>
    <w:p w:rsidR="00470774" w:rsidRPr="00E21C4A" w:rsidRDefault="00470774" w:rsidP="00470774">
      <w:pPr>
        <w:shd w:val="clear" w:color="auto" w:fill="FFFFFF"/>
        <w:spacing w:before="100" w:beforeAutospacing="1"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000000"/>
          <w:sz w:val="32"/>
          <w:szCs w:val="32"/>
        </w:rPr>
        <w:t>The 4NF also known as BCNF NF</w:t>
      </w:r>
    </w:p>
    <w:p w:rsidR="00470774" w:rsidRPr="00E21C4A" w:rsidRDefault="00470774" w:rsidP="00470774">
      <w:pPr>
        <w:shd w:val="clear" w:color="auto" w:fill="FFFFFF"/>
        <w:spacing w:line="360" w:lineRule="auto"/>
        <w:ind w:left="270" w:hanging="360"/>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333333"/>
          <w:sz w:val="32"/>
          <w:szCs w:val="32"/>
        </w:rPr>
        <w:t> </w:t>
      </w:r>
    </w:p>
    <w:tbl>
      <w:tblPr>
        <w:tblW w:w="4840" w:type="dxa"/>
        <w:tblCellMar>
          <w:left w:w="0" w:type="dxa"/>
          <w:right w:w="0" w:type="dxa"/>
        </w:tblCellMar>
        <w:tblLook w:val="04A0"/>
      </w:tblPr>
      <w:tblGrid>
        <w:gridCol w:w="1378"/>
        <w:gridCol w:w="1326"/>
        <w:gridCol w:w="1308"/>
        <w:gridCol w:w="1832"/>
      </w:tblGrid>
      <w:tr w:rsidR="00470774" w:rsidRPr="00E21C4A" w:rsidTr="00AC672B">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TeacherID</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StudentID</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SubjectID</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StudentName</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101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1001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John</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101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1002</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2</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Rob</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201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1002</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3</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Bob</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201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1001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2</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Rob</w:t>
            </w:r>
          </w:p>
        </w:tc>
      </w:tr>
      <w:tr w:rsidR="00470774" w:rsidRPr="00E21C4A" w:rsidTr="00AC672B">
        <w:trPr>
          <w:trHeight w:val="300"/>
        </w:trPr>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r>
      <w:tr w:rsidR="00470774" w:rsidRPr="00E21C4A" w:rsidTr="00AC672B">
        <w:trPr>
          <w:trHeight w:val="300"/>
        </w:trPr>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c>
          <w:tcPr>
            <w:tcW w:w="0" w:type="auto"/>
            <w:tcBorders>
              <w:top w:val="nil"/>
              <w:left w:val="nil"/>
              <w:bottom w:val="nil"/>
              <w:right w:val="nil"/>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p>
        </w:tc>
      </w:tr>
      <w:tr w:rsidR="00470774" w:rsidRPr="00E21C4A" w:rsidTr="00AC672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TeacherID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StudentID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SubjectID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StudentName</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101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1001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1</w:t>
            </w:r>
          </w:p>
        </w:tc>
        <w:tc>
          <w:tcPr>
            <w:tcW w:w="0" w:type="auto"/>
            <w:tcBorders>
              <w:top w:val="nil"/>
              <w:left w:val="nil"/>
              <w:bottom w:val="single" w:sz="4" w:space="0" w:color="auto"/>
              <w:right w:val="single" w:sz="4" w:space="0" w:color="auto"/>
            </w:tcBorders>
            <w:shd w:val="clear" w:color="auto" w:fill="FF000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X</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101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1002</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2</w:t>
            </w:r>
          </w:p>
        </w:tc>
        <w:tc>
          <w:tcPr>
            <w:tcW w:w="0" w:type="auto"/>
            <w:tcBorders>
              <w:top w:val="nil"/>
              <w:left w:val="nil"/>
              <w:bottom w:val="single" w:sz="4" w:space="0" w:color="auto"/>
              <w:right w:val="single" w:sz="4" w:space="0" w:color="auto"/>
            </w:tcBorders>
            <w:shd w:val="clear" w:color="auto" w:fill="FF000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X</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201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1001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3</w:t>
            </w:r>
          </w:p>
        </w:tc>
        <w:tc>
          <w:tcPr>
            <w:tcW w:w="0" w:type="auto"/>
            <w:tcBorders>
              <w:top w:val="nil"/>
              <w:left w:val="nil"/>
              <w:bottom w:val="single" w:sz="4" w:space="0" w:color="auto"/>
              <w:right w:val="single" w:sz="4" w:space="0" w:color="auto"/>
            </w:tcBorders>
            <w:shd w:val="clear" w:color="auto" w:fill="FF000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X</w:t>
            </w:r>
          </w:p>
        </w:tc>
      </w:tr>
      <w:tr w:rsidR="00470774" w:rsidRPr="00E21C4A" w:rsidTr="00AC672B">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201</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1002</w:t>
            </w:r>
          </w:p>
        </w:tc>
        <w:tc>
          <w:tcPr>
            <w:tcW w:w="0" w:type="auto"/>
            <w:tcBorders>
              <w:top w:val="nil"/>
              <w:left w:val="nil"/>
              <w:bottom w:val="single" w:sz="4" w:space="0" w:color="auto"/>
              <w:right w:val="single" w:sz="4" w:space="0" w:color="auto"/>
            </w:tcBorders>
            <w:shd w:val="clear" w:color="auto" w:fill="auto"/>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2</w:t>
            </w:r>
          </w:p>
        </w:tc>
        <w:tc>
          <w:tcPr>
            <w:tcW w:w="0" w:type="auto"/>
            <w:tcBorders>
              <w:top w:val="nil"/>
              <w:left w:val="nil"/>
              <w:bottom w:val="single" w:sz="4" w:space="0" w:color="auto"/>
              <w:right w:val="single" w:sz="4" w:space="0" w:color="auto"/>
            </w:tcBorders>
            <w:shd w:val="clear" w:color="auto" w:fill="FF0000"/>
            <w:vAlign w:val="center"/>
            <w:hideMark/>
          </w:tcPr>
          <w:p w:rsidR="00470774" w:rsidRPr="00E21C4A" w:rsidRDefault="00470774" w:rsidP="00AC672B">
            <w:pPr>
              <w:spacing w:after="0"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X</w:t>
            </w:r>
          </w:p>
        </w:tc>
      </w:tr>
    </w:tbl>
    <w:p w:rsidR="00470774" w:rsidRPr="00E21C4A" w:rsidRDefault="00470774" w:rsidP="00470774">
      <w:pPr>
        <w:shd w:val="clear" w:color="auto" w:fill="FFFFFF"/>
        <w:spacing w:before="72" w:line="360" w:lineRule="auto"/>
        <w:rPr>
          <w:rFonts w:ascii="Times New Roman" w:eastAsia="Times New Roman" w:hAnsi="Times New Roman" w:cs="Times New Roman"/>
          <w:color w:val="2A2A2A"/>
          <w:sz w:val="32"/>
          <w:szCs w:val="32"/>
        </w:rPr>
      </w:pPr>
      <w:r w:rsidRPr="00E21C4A">
        <w:rPr>
          <w:rFonts w:ascii="Times New Roman" w:eastAsia="Times New Roman" w:hAnsi="Times New Roman" w:cs="Times New Roman"/>
          <w:color w:val="2A2A2A"/>
          <w:sz w:val="32"/>
          <w:szCs w:val="32"/>
        </w:rPr>
        <w:t> </w:t>
      </w:r>
    </w:p>
    <w:p w:rsidR="005E5C01" w:rsidRPr="003F69EF" w:rsidRDefault="005E5C01" w:rsidP="005E5C01">
      <w:pPr>
        <w:jc w:val="both"/>
        <w:rPr>
          <w:rFonts w:asciiTheme="majorHAnsi" w:hAnsiTheme="majorHAnsi"/>
          <w:sz w:val="26"/>
          <w:szCs w:val="26"/>
        </w:rPr>
      </w:pPr>
      <w:r w:rsidRPr="003F69EF">
        <w:rPr>
          <w:rFonts w:asciiTheme="majorHAnsi" w:hAnsiTheme="majorHAnsi"/>
          <w:sz w:val="26"/>
          <w:szCs w:val="26"/>
        </w:rPr>
        <w:t xml:space="preserve">Testing: </w:t>
      </w:r>
    </w:p>
    <w:p w:rsidR="005E5C01" w:rsidRPr="00A15074" w:rsidRDefault="005E5C01" w:rsidP="005E5C01">
      <w:pPr>
        <w:spacing w:after="0" w:line="360" w:lineRule="auto"/>
        <w:jc w:val="both"/>
        <w:rPr>
          <w:rFonts w:asciiTheme="majorHAnsi" w:hAnsiTheme="majorHAnsi"/>
          <w:sz w:val="26"/>
          <w:szCs w:val="26"/>
        </w:rPr>
      </w:pPr>
      <w:r w:rsidRPr="003F69EF">
        <w:rPr>
          <w:rFonts w:asciiTheme="majorHAnsi" w:hAnsiTheme="majorHAnsi"/>
          <w:sz w:val="26"/>
          <w:szCs w:val="26"/>
        </w:rPr>
        <w:t>During testing, the implementation is tested against the</w:t>
      </w:r>
      <w:r>
        <w:rPr>
          <w:rFonts w:asciiTheme="majorHAnsi" w:hAnsiTheme="majorHAnsi"/>
          <w:sz w:val="26"/>
          <w:szCs w:val="26"/>
        </w:rPr>
        <w:t xml:space="preserve"> </w:t>
      </w:r>
      <w:r w:rsidRPr="003F69EF">
        <w:rPr>
          <w:rFonts w:asciiTheme="majorHAnsi" w:hAnsiTheme="majorHAnsi"/>
          <w:sz w:val="26"/>
          <w:szCs w:val="26"/>
        </w:rPr>
        <w:t xml:space="preserve">Requirements to make sure that the product is actually solving the needs addressed and gathered during the requirements phase.  Unit tests and system/acceptance tests are done during this </w:t>
      </w:r>
      <w:r w:rsidRPr="003F69EF">
        <w:rPr>
          <w:rFonts w:asciiTheme="majorHAnsi" w:hAnsiTheme="majorHAnsi"/>
          <w:sz w:val="26"/>
          <w:szCs w:val="26"/>
        </w:rPr>
        <w:lastRenderedPageBreak/>
        <w:t>phase. Unit tests act on a specific component of the system, while system tests act on the system as a whole.</w:t>
      </w:r>
    </w:p>
    <w:p w:rsidR="005E5C01" w:rsidRPr="00D13C74" w:rsidRDefault="005E5C01" w:rsidP="005E5C01">
      <w:pPr>
        <w:jc w:val="center"/>
      </w:pPr>
    </w:p>
    <w:p w:rsidR="00470774" w:rsidRPr="00E21C4A" w:rsidRDefault="00470774" w:rsidP="00470774">
      <w:pPr>
        <w:spacing w:line="360" w:lineRule="auto"/>
        <w:rPr>
          <w:rFonts w:ascii="Times New Roman" w:hAnsi="Times New Roman" w:cs="Times New Roman"/>
          <w:sz w:val="32"/>
          <w:szCs w:val="32"/>
        </w:rPr>
      </w:pPr>
    </w:p>
    <w:p w:rsidR="000D557D" w:rsidRPr="00D92061" w:rsidRDefault="000D557D" w:rsidP="000D557D">
      <w:pPr>
        <w:jc w:val="both"/>
        <w:rPr>
          <w:b/>
          <w:sz w:val="28"/>
          <w:szCs w:val="28"/>
        </w:rPr>
      </w:pPr>
      <w:r w:rsidRPr="003F69EF">
        <w:rPr>
          <w:rFonts w:asciiTheme="majorHAnsi" w:hAnsiTheme="majorHAnsi"/>
          <w:sz w:val="26"/>
          <w:szCs w:val="26"/>
        </w:rPr>
        <w:t>Implementation:</w:t>
      </w:r>
    </w:p>
    <w:p w:rsidR="000D557D" w:rsidRPr="003F69EF" w:rsidRDefault="000D557D" w:rsidP="000D557D">
      <w:pPr>
        <w:ind w:firstLine="720"/>
        <w:jc w:val="both"/>
        <w:rPr>
          <w:rFonts w:asciiTheme="majorHAnsi" w:hAnsiTheme="majorHAnsi"/>
          <w:sz w:val="26"/>
          <w:szCs w:val="26"/>
        </w:rPr>
      </w:pPr>
      <w:r w:rsidRPr="003F69EF">
        <w:rPr>
          <w:rFonts w:asciiTheme="majorHAnsi" w:hAnsiTheme="majorHAnsi"/>
          <w:sz w:val="26"/>
          <w:szCs w:val="26"/>
        </w:rPr>
        <w:t xml:space="preserve">Code is produced from the design in this phase. Many tools exist to automate the production of code from the design. These are called computer aided software engineering (CASE) tools </w:t>
      </w:r>
    </w:p>
    <w:p w:rsidR="000D557D" w:rsidRPr="003F69EF" w:rsidRDefault="000D557D" w:rsidP="000D557D">
      <w:pPr>
        <w:jc w:val="both"/>
        <w:rPr>
          <w:rFonts w:asciiTheme="majorHAnsi" w:hAnsiTheme="majorHAnsi"/>
          <w:sz w:val="26"/>
          <w:szCs w:val="26"/>
        </w:rPr>
      </w:pPr>
    </w:p>
    <w:sectPr w:rsidR="000D557D" w:rsidRPr="003F69EF" w:rsidSect="001515C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550" w:rsidRDefault="00FC5550" w:rsidP="00860AA9">
      <w:pPr>
        <w:spacing w:after="0" w:line="240" w:lineRule="auto"/>
      </w:pPr>
      <w:r>
        <w:separator/>
      </w:r>
    </w:p>
  </w:endnote>
  <w:endnote w:type="continuationSeparator" w:id="1">
    <w:p w:rsidR="00FC5550" w:rsidRDefault="00FC5550" w:rsidP="00860A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apyrus">
    <w:panose1 w:val="03070502060502030205"/>
    <w:charset w:val="00"/>
    <w:family w:val="script"/>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550" w:rsidRDefault="00FC5550" w:rsidP="00860AA9">
      <w:pPr>
        <w:spacing w:after="0" w:line="240" w:lineRule="auto"/>
      </w:pPr>
      <w:r>
        <w:separator/>
      </w:r>
    </w:p>
  </w:footnote>
  <w:footnote w:type="continuationSeparator" w:id="1">
    <w:p w:rsidR="00FC5550" w:rsidRDefault="00FC5550" w:rsidP="00860A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A0364"/>
    <w:multiLevelType w:val="multilevel"/>
    <w:tmpl w:val="83B0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644E7"/>
    <w:multiLevelType w:val="multilevel"/>
    <w:tmpl w:val="350E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D73F6"/>
    <w:multiLevelType w:val="multilevel"/>
    <w:tmpl w:val="FC9E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FD2B59"/>
    <w:multiLevelType w:val="multilevel"/>
    <w:tmpl w:val="7820BEE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623FB9"/>
    <w:multiLevelType w:val="multilevel"/>
    <w:tmpl w:val="AB94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7C5D6C"/>
    <w:multiLevelType w:val="hybridMultilevel"/>
    <w:tmpl w:val="7876B18C"/>
    <w:lvl w:ilvl="0" w:tplc="8F0428D2">
      <w:start w:val="1"/>
      <w:numFmt w:val="decimal"/>
      <w:lvlText w:val="%1."/>
      <w:lvlJc w:val="left"/>
      <w:pPr>
        <w:ind w:left="630" w:hanging="360"/>
      </w:pPr>
      <w:rPr>
        <w:rFonts w:hint="default"/>
        <w:color w:val="333333"/>
      </w:rPr>
    </w:lvl>
    <w:lvl w:ilvl="1" w:tplc="81368304" w:tentative="1">
      <w:start w:val="1"/>
      <w:numFmt w:val="lowerLetter"/>
      <w:lvlText w:val="%2."/>
      <w:lvlJc w:val="left"/>
      <w:pPr>
        <w:ind w:left="1350" w:hanging="360"/>
      </w:pPr>
    </w:lvl>
    <w:lvl w:ilvl="2" w:tplc="AB2AF64C" w:tentative="1">
      <w:start w:val="1"/>
      <w:numFmt w:val="lowerRoman"/>
      <w:lvlText w:val="%3."/>
      <w:lvlJc w:val="right"/>
      <w:pPr>
        <w:ind w:left="2070" w:hanging="180"/>
      </w:pPr>
    </w:lvl>
    <w:lvl w:ilvl="3" w:tplc="86AE6668" w:tentative="1">
      <w:start w:val="1"/>
      <w:numFmt w:val="decimal"/>
      <w:lvlText w:val="%4."/>
      <w:lvlJc w:val="left"/>
      <w:pPr>
        <w:ind w:left="2790" w:hanging="360"/>
      </w:pPr>
    </w:lvl>
    <w:lvl w:ilvl="4" w:tplc="2884BB06" w:tentative="1">
      <w:start w:val="1"/>
      <w:numFmt w:val="lowerLetter"/>
      <w:lvlText w:val="%5."/>
      <w:lvlJc w:val="left"/>
      <w:pPr>
        <w:ind w:left="3510" w:hanging="360"/>
      </w:pPr>
    </w:lvl>
    <w:lvl w:ilvl="5" w:tplc="76F066CA" w:tentative="1">
      <w:start w:val="1"/>
      <w:numFmt w:val="lowerRoman"/>
      <w:lvlText w:val="%6."/>
      <w:lvlJc w:val="right"/>
      <w:pPr>
        <w:ind w:left="4230" w:hanging="180"/>
      </w:pPr>
    </w:lvl>
    <w:lvl w:ilvl="6" w:tplc="E69CA42C" w:tentative="1">
      <w:start w:val="1"/>
      <w:numFmt w:val="decimal"/>
      <w:lvlText w:val="%7."/>
      <w:lvlJc w:val="left"/>
      <w:pPr>
        <w:ind w:left="4950" w:hanging="360"/>
      </w:pPr>
    </w:lvl>
    <w:lvl w:ilvl="7" w:tplc="D5C0A628" w:tentative="1">
      <w:start w:val="1"/>
      <w:numFmt w:val="lowerLetter"/>
      <w:lvlText w:val="%8."/>
      <w:lvlJc w:val="left"/>
      <w:pPr>
        <w:ind w:left="5670" w:hanging="360"/>
      </w:pPr>
    </w:lvl>
    <w:lvl w:ilvl="8" w:tplc="C414B632" w:tentative="1">
      <w:start w:val="1"/>
      <w:numFmt w:val="lowerRoman"/>
      <w:lvlText w:val="%9."/>
      <w:lvlJc w:val="right"/>
      <w:pPr>
        <w:ind w:left="6390" w:hanging="180"/>
      </w:pPr>
    </w:lvl>
  </w:abstractNum>
  <w:abstractNum w:abstractNumId="6">
    <w:nsid w:val="26E85681"/>
    <w:multiLevelType w:val="multilevel"/>
    <w:tmpl w:val="C8D4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1C183C"/>
    <w:multiLevelType w:val="hybridMultilevel"/>
    <w:tmpl w:val="A026651C"/>
    <w:lvl w:ilvl="0" w:tplc="6EE48CFC">
      <w:start w:val="1"/>
      <w:numFmt w:val="decimal"/>
      <w:lvlText w:val="%1."/>
      <w:lvlJc w:val="left"/>
      <w:pPr>
        <w:ind w:left="990" w:hanging="360"/>
      </w:pPr>
      <w:rPr>
        <w:rFonts w:hint="default"/>
      </w:rPr>
    </w:lvl>
    <w:lvl w:ilvl="1" w:tplc="18282C50" w:tentative="1">
      <w:start w:val="1"/>
      <w:numFmt w:val="lowerLetter"/>
      <w:lvlText w:val="%2."/>
      <w:lvlJc w:val="left"/>
      <w:pPr>
        <w:ind w:left="1800" w:hanging="360"/>
      </w:pPr>
    </w:lvl>
    <w:lvl w:ilvl="2" w:tplc="6B2AC41A" w:tentative="1">
      <w:start w:val="1"/>
      <w:numFmt w:val="lowerRoman"/>
      <w:lvlText w:val="%3."/>
      <w:lvlJc w:val="right"/>
      <w:pPr>
        <w:ind w:left="2520" w:hanging="180"/>
      </w:pPr>
    </w:lvl>
    <w:lvl w:ilvl="3" w:tplc="C0B22222" w:tentative="1">
      <w:start w:val="1"/>
      <w:numFmt w:val="decimal"/>
      <w:lvlText w:val="%4."/>
      <w:lvlJc w:val="left"/>
      <w:pPr>
        <w:ind w:left="3240" w:hanging="360"/>
      </w:pPr>
    </w:lvl>
    <w:lvl w:ilvl="4" w:tplc="DAE2C8BE" w:tentative="1">
      <w:start w:val="1"/>
      <w:numFmt w:val="lowerLetter"/>
      <w:lvlText w:val="%5."/>
      <w:lvlJc w:val="left"/>
      <w:pPr>
        <w:ind w:left="3960" w:hanging="360"/>
      </w:pPr>
    </w:lvl>
    <w:lvl w:ilvl="5" w:tplc="D3E6A34E" w:tentative="1">
      <w:start w:val="1"/>
      <w:numFmt w:val="lowerRoman"/>
      <w:lvlText w:val="%6."/>
      <w:lvlJc w:val="right"/>
      <w:pPr>
        <w:ind w:left="4680" w:hanging="180"/>
      </w:pPr>
    </w:lvl>
    <w:lvl w:ilvl="6" w:tplc="68087B08" w:tentative="1">
      <w:start w:val="1"/>
      <w:numFmt w:val="decimal"/>
      <w:lvlText w:val="%7."/>
      <w:lvlJc w:val="left"/>
      <w:pPr>
        <w:ind w:left="5400" w:hanging="360"/>
      </w:pPr>
    </w:lvl>
    <w:lvl w:ilvl="7" w:tplc="5C9E8080" w:tentative="1">
      <w:start w:val="1"/>
      <w:numFmt w:val="lowerLetter"/>
      <w:lvlText w:val="%8."/>
      <w:lvlJc w:val="left"/>
      <w:pPr>
        <w:ind w:left="6120" w:hanging="360"/>
      </w:pPr>
    </w:lvl>
    <w:lvl w:ilvl="8" w:tplc="49D61AEE" w:tentative="1">
      <w:start w:val="1"/>
      <w:numFmt w:val="lowerRoman"/>
      <w:lvlText w:val="%9."/>
      <w:lvlJc w:val="right"/>
      <w:pPr>
        <w:ind w:left="6840" w:hanging="180"/>
      </w:pPr>
    </w:lvl>
  </w:abstractNum>
  <w:abstractNum w:abstractNumId="8">
    <w:nsid w:val="27D42208"/>
    <w:multiLevelType w:val="hybridMultilevel"/>
    <w:tmpl w:val="52D4182E"/>
    <w:lvl w:ilvl="0" w:tplc="123CC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2C2CE3"/>
    <w:multiLevelType w:val="multilevel"/>
    <w:tmpl w:val="6CC8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8D3A39"/>
    <w:multiLevelType w:val="multilevel"/>
    <w:tmpl w:val="5DF6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2505F4"/>
    <w:multiLevelType w:val="multilevel"/>
    <w:tmpl w:val="008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070738"/>
    <w:multiLevelType w:val="hybridMultilevel"/>
    <w:tmpl w:val="71705058"/>
    <w:lvl w:ilvl="0" w:tplc="B02C13CC">
      <w:start w:val="1"/>
      <w:numFmt w:val="decimal"/>
      <w:lvlText w:val="%1."/>
      <w:lvlJc w:val="left"/>
      <w:pPr>
        <w:ind w:left="1080" w:hanging="360"/>
      </w:pPr>
      <w:rPr>
        <w:rFonts w:hint="default"/>
      </w:rPr>
    </w:lvl>
    <w:lvl w:ilvl="1" w:tplc="D7EC0928" w:tentative="1">
      <w:start w:val="1"/>
      <w:numFmt w:val="lowerLetter"/>
      <w:lvlText w:val="%2."/>
      <w:lvlJc w:val="left"/>
      <w:pPr>
        <w:ind w:left="1800" w:hanging="360"/>
      </w:pPr>
    </w:lvl>
    <w:lvl w:ilvl="2" w:tplc="C02A87EE" w:tentative="1">
      <w:start w:val="1"/>
      <w:numFmt w:val="lowerRoman"/>
      <w:lvlText w:val="%3."/>
      <w:lvlJc w:val="right"/>
      <w:pPr>
        <w:ind w:left="2520" w:hanging="180"/>
      </w:pPr>
    </w:lvl>
    <w:lvl w:ilvl="3" w:tplc="244CFDF0" w:tentative="1">
      <w:start w:val="1"/>
      <w:numFmt w:val="decimal"/>
      <w:lvlText w:val="%4."/>
      <w:lvlJc w:val="left"/>
      <w:pPr>
        <w:ind w:left="3240" w:hanging="360"/>
      </w:pPr>
    </w:lvl>
    <w:lvl w:ilvl="4" w:tplc="80281CFE" w:tentative="1">
      <w:start w:val="1"/>
      <w:numFmt w:val="lowerLetter"/>
      <w:lvlText w:val="%5."/>
      <w:lvlJc w:val="left"/>
      <w:pPr>
        <w:ind w:left="3960" w:hanging="360"/>
      </w:pPr>
    </w:lvl>
    <w:lvl w:ilvl="5" w:tplc="AFF85D32" w:tentative="1">
      <w:start w:val="1"/>
      <w:numFmt w:val="lowerRoman"/>
      <w:lvlText w:val="%6."/>
      <w:lvlJc w:val="right"/>
      <w:pPr>
        <w:ind w:left="4680" w:hanging="180"/>
      </w:pPr>
    </w:lvl>
    <w:lvl w:ilvl="6" w:tplc="D220A3E6" w:tentative="1">
      <w:start w:val="1"/>
      <w:numFmt w:val="decimal"/>
      <w:lvlText w:val="%7."/>
      <w:lvlJc w:val="left"/>
      <w:pPr>
        <w:ind w:left="5400" w:hanging="360"/>
      </w:pPr>
    </w:lvl>
    <w:lvl w:ilvl="7" w:tplc="44083A7A" w:tentative="1">
      <w:start w:val="1"/>
      <w:numFmt w:val="lowerLetter"/>
      <w:lvlText w:val="%8."/>
      <w:lvlJc w:val="left"/>
      <w:pPr>
        <w:ind w:left="6120" w:hanging="360"/>
      </w:pPr>
    </w:lvl>
    <w:lvl w:ilvl="8" w:tplc="E6A61516" w:tentative="1">
      <w:start w:val="1"/>
      <w:numFmt w:val="lowerRoman"/>
      <w:lvlText w:val="%9."/>
      <w:lvlJc w:val="right"/>
      <w:pPr>
        <w:ind w:left="6840" w:hanging="180"/>
      </w:pPr>
    </w:lvl>
  </w:abstractNum>
  <w:abstractNum w:abstractNumId="13">
    <w:nsid w:val="54FA36B2"/>
    <w:multiLevelType w:val="hybridMultilevel"/>
    <w:tmpl w:val="4EAC970E"/>
    <w:lvl w:ilvl="0" w:tplc="28721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6A25C9"/>
    <w:multiLevelType w:val="multilevel"/>
    <w:tmpl w:val="893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281237"/>
    <w:multiLevelType w:val="multilevel"/>
    <w:tmpl w:val="F95CD7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8"/>
  </w:num>
  <w:num w:numId="3">
    <w:abstractNumId w:val="13"/>
  </w:num>
  <w:num w:numId="4">
    <w:abstractNumId w:val="12"/>
  </w:num>
  <w:num w:numId="5">
    <w:abstractNumId w:val="10"/>
  </w:num>
  <w:num w:numId="6">
    <w:abstractNumId w:val="0"/>
  </w:num>
  <w:num w:numId="7">
    <w:abstractNumId w:val="1"/>
  </w:num>
  <w:num w:numId="8">
    <w:abstractNumId w:val="2"/>
  </w:num>
  <w:num w:numId="9">
    <w:abstractNumId w:val="15"/>
  </w:num>
  <w:num w:numId="10">
    <w:abstractNumId w:val="4"/>
  </w:num>
  <w:num w:numId="11">
    <w:abstractNumId w:val="11"/>
  </w:num>
  <w:num w:numId="12">
    <w:abstractNumId w:val="6"/>
  </w:num>
  <w:num w:numId="13">
    <w:abstractNumId w:val="9"/>
  </w:num>
  <w:num w:numId="14">
    <w:abstractNumId w:val="14"/>
  </w:num>
  <w:num w:numId="15">
    <w:abstractNumId w:val="7"/>
  </w:num>
  <w:num w:numId="16">
    <w:abstractNumId w:val="16"/>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E4115"/>
    <w:rsid w:val="00011608"/>
    <w:rsid w:val="000335DB"/>
    <w:rsid w:val="00042821"/>
    <w:rsid w:val="0005205F"/>
    <w:rsid w:val="000578C7"/>
    <w:rsid w:val="00082C1F"/>
    <w:rsid w:val="00091200"/>
    <w:rsid w:val="000950D2"/>
    <w:rsid w:val="000A03A5"/>
    <w:rsid w:val="000A66A8"/>
    <w:rsid w:val="000B4C51"/>
    <w:rsid w:val="000B6E0C"/>
    <w:rsid w:val="000B78E8"/>
    <w:rsid w:val="000C27DD"/>
    <w:rsid w:val="000D4277"/>
    <w:rsid w:val="000D557D"/>
    <w:rsid w:val="000E5292"/>
    <w:rsid w:val="000E5CF8"/>
    <w:rsid w:val="000E64D8"/>
    <w:rsid w:val="000F24BC"/>
    <w:rsid w:val="000F5AE1"/>
    <w:rsid w:val="00106B41"/>
    <w:rsid w:val="00121001"/>
    <w:rsid w:val="00121507"/>
    <w:rsid w:val="001337B6"/>
    <w:rsid w:val="00134A72"/>
    <w:rsid w:val="00141265"/>
    <w:rsid w:val="001431DC"/>
    <w:rsid w:val="00144618"/>
    <w:rsid w:val="001515C6"/>
    <w:rsid w:val="0016725E"/>
    <w:rsid w:val="00181F89"/>
    <w:rsid w:val="00191A23"/>
    <w:rsid w:val="001923C6"/>
    <w:rsid w:val="001A10CF"/>
    <w:rsid w:val="001B40AB"/>
    <w:rsid w:val="001C4B30"/>
    <w:rsid w:val="001D7FE5"/>
    <w:rsid w:val="001E07CA"/>
    <w:rsid w:val="001F0930"/>
    <w:rsid w:val="001F4D49"/>
    <w:rsid w:val="001F78E5"/>
    <w:rsid w:val="00207652"/>
    <w:rsid w:val="00221F60"/>
    <w:rsid w:val="002227E5"/>
    <w:rsid w:val="00225FCE"/>
    <w:rsid w:val="00232C31"/>
    <w:rsid w:val="002469F0"/>
    <w:rsid w:val="002575DD"/>
    <w:rsid w:val="002607E2"/>
    <w:rsid w:val="00267F15"/>
    <w:rsid w:val="00270FDD"/>
    <w:rsid w:val="0028411C"/>
    <w:rsid w:val="00284E97"/>
    <w:rsid w:val="002C4F92"/>
    <w:rsid w:val="002C51E1"/>
    <w:rsid w:val="002C56F9"/>
    <w:rsid w:val="002C6E93"/>
    <w:rsid w:val="002D1288"/>
    <w:rsid w:val="002F5472"/>
    <w:rsid w:val="00312E00"/>
    <w:rsid w:val="003132EE"/>
    <w:rsid w:val="003154B5"/>
    <w:rsid w:val="00321653"/>
    <w:rsid w:val="00343A36"/>
    <w:rsid w:val="003462C6"/>
    <w:rsid w:val="00353475"/>
    <w:rsid w:val="00354CA7"/>
    <w:rsid w:val="003577D8"/>
    <w:rsid w:val="00375376"/>
    <w:rsid w:val="003755B5"/>
    <w:rsid w:val="00380C61"/>
    <w:rsid w:val="0038396F"/>
    <w:rsid w:val="00386A55"/>
    <w:rsid w:val="0038725E"/>
    <w:rsid w:val="00387B48"/>
    <w:rsid w:val="0039038F"/>
    <w:rsid w:val="003A0E71"/>
    <w:rsid w:val="003A73F4"/>
    <w:rsid w:val="003B6CE1"/>
    <w:rsid w:val="003D604F"/>
    <w:rsid w:val="003E4B67"/>
    <w:rsid w:val="003E7543"/>
    <w:rsid w:val="003F49AE"/>
    <w:rsid w:val="003F5D96"/>
    <w:rsid w:val="003F69EF"/>
    <w:rsid w:val="00411FB2"/>
    <w:rsid w:val="00415217"/>
    <w:rsid w:val="00437375"/>
    <w:rsid w:val="00437E1F"/>
    <w:rsid w:val="00450E07"/>
    <w:rsid w:val="00455C9D"/>
    <w:rsid w:val="00461E88"/>
    <w:rsid w:val="004655AA"/>
    <w:rsid w:val="00470774"/>
    <w:rsid w:val="004864E0"/>
    <w:rsid w:val="004A5682"/>
    <w:rsid w:val="004C0DFA"/>
    <w:rsid w:val="004C7A35"/>
    <w:rsid w:val="004D26FE"/>
    <w:rsid w:val="004F05B2"/>
    <w:rsid w:val="004F2638"/>
    <w:rsid w:val="004F2959"/>
    <w:rsid w:val="00502253"/>
    <w:rsid w:val="0050328B"/>
    <w:rsid w:val="00503E8D"/>
    <w:rsid w:val="005049CE"/>
    <w:rsid w:val="0051790C"/>
    <w:rsid w:val="005251EF"/>
    <w:rsid w:val="00526FD4"/>
    <w:rsid w:val="00532F14"/>
    <w:rsid w:val="00532F31"/>
    <w:rsid w:val="00536E56"/>
    <w:rsid w:val="005404B7"/>
    <w:rsid w:val="00551044"/>
    <w:rsid w:val="00567417"/>
    <w:rsid w:val="005A20A5"/>
    <w:rsid w:val="005A5D0B"/>
    <w:rsid w:val="005B66EA"/>
    <w:rsid w:val="005C3935"/>
    <w:rsid w:val="005D5C74"/>
    <w:rsid w:val="005E32CD"/>
    <w:rsid w:val="005E41BA"/>
    <w:rsid w:val="005E5C01"/>
    <w:rsid w:val="005F72E2"/>
    <w:rsid w:val="00601B63"/>
    <w:rsid w:val="006226F3"/>
    <w:rsid w:val="00636843"/>
    <w:rsid w:val="00637AF8"/>
    <w:rsid w:val="006404B8"/>
    <w:rsid w:val="00644830"/>
    <w:rsid w:val="00656C49"/>
    <w:rsid w:val="00662A26"/>
    <w:rsid w:val="006708A1"/>
    <w:rsid w:val="00692965"/>
    <w:rsid w:val="006A2C92"/>
    <w:rsid w:val="006A72AF"/>
    <w:rsid w:val="006B0710"/>
    <w:rsid w:val="006B0AA1"/>
    <w:rsid w:val="006D1F1F"/>
    <w:rsid w:val="006E0611"/>
    <w:rsid w:val="006E4115"/>
    <w:rsid w:val="006F472A"/>
    <w:rsid w:val="0070053A"/>
    <w:rsid w:val="0070728D"/>
    <w:rsid w:val="00710845"/>
    <w:rsid w:val="00712999"/>
    <w:rsid w:val="00717778"/>
    <w:rsid w:val="0071789C"/>
    <w:rsid w:val="00723C3E"/>
    <w:rsid w:val="00724EAF"/>
    <w:rsid w:val="00745FBA"/>
    <w:rsid w:val="007466F6"/>
    <w:rsid w:val="00753217"/>
    <w:rsid w:val="00767D72"/>
    <w:rsid w:val="00775825"/>
    <w:rsid w:val="00777F10"/>
    <w:rsid w:val="00784896"/>
    <w:rsid w:val="00786C6E"/>
    <w:rsid w:val="0078725D"/>
    <w:rsid w:val="007942B7"/>
    <w:rsid w:val="007A1CE0"/>
    <w:rsid w:val="007A210C"/>
    <w:rsid w:val="007A5D5E"/>
    <w:rsid w:val="007B15CE"/>
    <w:rsid w:val="007C6509"/>
    <w:rsid w:val="007E0A7C"/>
    <w:rsid w:val="007F573F"/>
    <w:rsid w:val="007F6229"/>
    <w:rsid w:val="00800D8D"/>
    <w:rsid w:val="008122BD"/>
    <w:rsid w:val="00833F7F"/>
    <w:rsid w:val="00857262"/>
    <w:rsid w:val="00857FAC"/>
    <w:rsid w:val="00860AA9"/>
    <w:rsid w:val="00877590"/>
    <w:rsid w:val="00881126"/>
    <w:rsid w:val="00885018"/>
    <w:rsid w:val="00892690"/>
    <w:rsid w:val="00893B14"/>
    <w:rsid w:val="00894C01"/>
    <w:rsid w:val="00895CCB"/>
    <w:rsid w:val="008B769F"/>
    <w:rsid w:val="008C23C4"/>
    <w:rsid w:val="008C270B"/>
    <w:rsid w:val="008C6D82"/>
    <w:rsid w:val="008D3F38"/>
    <w:rsid w:val="008D7BDC"/>
    <w:rsid w:val="008E11AB"/>
    <w:rsid w:val="008E7854"/>
    <w:rsid w:val="009114B7"/>
    <w:rsid w:val="009354AD"/>
    <w:rsid w:val="00951219"/>
    <w:rsid w:val="00954AB0"/>
    <w:rsid w:val="00964414"/>
    <w:rsid w:val="00973340"/>
    <w:rsid w:val="00976CB5"/>
    <w:rsid w:val="009823BE"/>
    <w:rsid w:val="00995372"/>
    <w:rsid w:val="009954A6"/>
    <w:rsid w:val="009B0B17"/>
    <w:rsid w:val="009B67C0"/>
    <w:rsid w:val="009C0915"/>
    <w:rsid w:val="009C0D9A"/>
    <w:rsid w:val="009C520E"/>
    <w:rsid w:val="00A0167D"/>
    <w:rsid w:val="00A03DFD"/>
    <w:rsid w:val="00A0692E"/>
    <w:rsid w:val="00A07E52"/>
    <w:rsid w:val="00A1281B"/>
    <w:rsid w:val="00A15074"/>
    <w:rsid w:val="00A16BF0"/>
    <w:rsid w:val="00A6592E"/>
    <w:rsid w:val="00A734CD"/>
    <w:rsid w:val="00A74B9D"/>
    <w:rsid w:val="00A74F52"/>
    <w:rsid w:val="00A846FC"/>
    <w:rsid w:val="00A937CD"/>
    <w:rsid w:val="00AA0723"/>
    <w:rsid w:val="00AA15F9"/>
    <w:rsid w:val="00AB398D"/>
    <w:rsid w:val="00AB56F9"/>
    <w:rsid w:val="00AB7C02"/>
    <w:rsid w:val="00AC1DAD"/>
    <w:rsid w:val="00AC672B"/>
    <w:rsid w:val="00AD11F2"/>
    <w:rsid w:val="00AE60CD"/>
    <w:rsid w:val="00B00A1F"/>
    <w:rsid w:val="00B04571"/>
    <w:rsid w:val="00B21B06"/>
    <w:rsid w:val="00B422C6"/>
    <w:rsid w:val="00B503EE"/>
    <w:rsid w:val="00B52949"/>
    <w:rsid w:val="00B62914"/>
    <w:rsid w:val="00B642B1"/>
    <w:rsid w:val="00B77760"/>
    <w:rsid w:val="00B942B4"/>
    <w:rsid w:val="00BA411A"/>
    <w:rsid w:val="00BA4B39"/>
    <w:rsid w:val="00BB268D"/>
    <w:rsid w:val="00BC0358"/>
    <w:rsid w:val="00BC2284"/>
    <w:rsid w:val="00BE2A88"/>
    <w:rsid w:val="00BE6C1D"/>
    <w:rsid w:val="00BF2948"/>
    <w:rsid w:val="00BF5B8E"/>
    <w:rsid w:val="00BF7F5B"/>
    <w:rsid w:val="00C327D0"/>
    <w:rsid w:val="00C332D9"/>
    <w:rsid w:val="00C441D7"/>
    <w:rsid w:val="00C4762F"/>
    <w:rsid w:val="00C80E4E"/>
    <w:rsid w:val="00C8146C"/>
    <w:rsid w:val="00C85A9C"/>
    <w:rsid w:val="00C90A9A"/>
    <w:rsid w:val="00C910F3"/>
    <w:rsid w:val="00CE0691"/>
    <w:rsid w:val="00CE0942"/>
    <w:rsid w:val="00CE4D31"/>
    <w:rsid w:val="00CF0314"/>
    <w:rsid w:val="00CF5F24"/>
    <w:rsid w:val="00D109FD"/>
    <w:rsid w:val="00D13C74"/>
    <w:rsid w:val="00D176AB"/>
    <w:rsid w:val="00D256D7"/>
    <w:rsid w:val="00D4577E"/>
    <w:rsid w:val="00D5239E"/>
    <w:rsid w:val="00D619B6"/>
    <w:rsid w:val="00D62D33"/>
    <w:rsid w:val="00D83F45"/>
    <w:rsid w:val="00D92061"/>
    <w:rsid w:val="00DA4102"/>
    <w:rsid w:val="00DB3404"/>
    <w:rsid w:val="00DD2522"/>
    <w:rsid w:val="00DF7B3E"/>
    <w:rsid w:val="00E03764"/>
    <w:rsid w:val="00E069E1"/>
    <w:rsid w:val="00E150B1"/>
    <w:rsid w:val="00E356F4"/>
    <w:rsid w:val="00E46BBD"/>
    <w:rsid w:val="00E54BD5"/>
    <w:rsid w:val="00E82A57"/>
    <w:rsid w:val="00E87B3E"/>
    <w:rsid w:val="00E9505B"/>
    <w:rsid w:val="00EC1907"/>
    <w:rsid w:val="00EC3F2F"/>
    <w:rsid w:val="00ED53E5"/>
    <w:rsid w:val="00EF76F2"/>
    <w:rsid w:val="00F02BD2"/>
    <w:rsid w:val="00F10EC0"/>
    <w:rsid w:val="00F1514C"/>
    <w:rsid w:val="00F15466"/>
    <w:rsid w:val="00F20F4A"/>
    <w:rsid w:val="00F23252"/>
    <w:rsid w:val="00F2753E"/>
    <w:rsid w:val="00F40B7A"/>
    <w:rsid w:val="00F41817"/>
    <w:rsid w:val="00F61BA4"/>
    <w:rsid w:val="00F744AB"/>
    <w:rsid w:val="00F86627"/>
    <w:rsid w:val="00F975B3"/>
    <w:rsid w:val="00FC5550"/>
    <w:rsid w:val="00FD2132"/>
    <w:rsid w:val="00FD33A3"/>
    <w:rsid w:val="00FE4597"/>
    <w:rsid w:val="00FE4954"/>
    <w:rsid w:val="00FF5FFF"/>
    <w:rsid w:val="00FF7D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15"/>
      <o:rules v:ext="edit">
        <o:r id="V:Rule36" type="connector" idref="#_x0000_s1066"/>
        <o:r id="V:Rule37" type="connector" idref="#_x0000_s1036"/>
        <o:r id="V:Rule38" type="connector" idref="#_x0000_s1067"/>
        <o:r id="V:Rule39" type="connector" idref="#_x0000_s15567"/>
        <o:r id="V:Rule40" type="connector" idref="#_x0000_s1034"/>
        <o:r id="V:Rule41" type="connector" idref="#_x0000_s1163"/>
        <o:r id="V:Rule42" type="connector" idref="#_x0000_s1160"/>
        <o:r id="V:Rule43" type="connector" idref="#_x0000_s15556">
          <o:proxy end="" idref="#_x0000_s15547" connectloc="2"/>
        </o:r>
        <o:r id="V:Rule44" type="connector" idref="#_x0000_s1159"/>
        <o:r id="V:Rule45" type="connector" idref="#_x0000_s1143"/>
        <o:r id="V:Rule46" type="connector" idref="#_x0000_s1038"/>
        <o:r id="V:Rule47" type="connector" idref="#_x0000_s1161"/>
        <o:r id="V:Rule48" type="connector" idref="#_x0000_s1158"/>
        <o:r id="V:Rule49" type="connector" idref="#_x0000_s1065"/>
        <o:r id="V:Rule50" type="connector" idref="#_x0000_s15564"/>
        <o:r id="V:Rule51" type="connector" idref="#_x0000_s1175"/>
        <o:r id="V:Rule52" type="connector" idref="#_x0000_s15655"/>
        <o:r id="V:Rule53" type="connector" idref="#_x0000_s15653"/>
        <o:r id="V:Rule54" type="connector" idref="#_x0000_s1146"/>
        <o:r id="V:Rule55" type="connector" idref="#_x0000_s15565"/>
        <o:r id="V:Rule56" type="connector" idref="#_x0000_s1063"/>
        <o:r id="V:Rule57" type="connector" idref="#_x0000_s1039"/>
        <o:r id="V:Rule58" type="connector" idref="#_x0000_s1142"/>
        <o:r id="V:Rule59" type="connector" idref="#_x0000_s15582"/>
        <o:r id="V:Rule60" type="connector" idref="#_x0000_s1147"/>
        <o:r id="V:Rule61" type="connector" idref="#_x0000_s1141"/>
        <o:r id="V:Rule62" type="connector" idref="#_x0000_s1035"/>
        <o:r id="V:Rule63" type="connector" idref="#_x0000_s1037"/>
        <o:r id="V:Rule64" type="connector" idref="#_x0000_s1068"/>
        <o:r id="V:Rule65" type="connector" idref="#_x0000_s1064"/>
        <o:r id="V:Rule66" type="connector" idref="#_x0000_s15566"/>
        <o:r id="V:Rule67" type="connector" idref="#_x0000_s1145"/>
        <o:r id="V:Rule68" type="connector" idref="#_x0000_s1144"/>
        <o:r id="V:Rule69" type="connector" idref="#_x0000_s1176"/>
        <o:r id="V:Rule70"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5C6"/>
  </w:style>
  <w:style w:type="paragraph" w:styleId="Heading1">
    <w:name w:val="heading 1"/>
    <w:basedOn w:val="Normal"/>
    <w:next w:val="Normal"/>
    <w:link w:val="Heading1Char"/>
    <w:qFormat/>
    <w:rsid w:val="00D13C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A0723"/>
    <w:pPr>
      <w:keepNext/>
      <w:keepLines/>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semiHidden/>
    <w:unhideWhenUsed/>
    <w:qFormat/>
    <w:rsid w:val="00AA0723"/>
    <w:p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semiHidden/>
    <w:unhideWhenUsed/>
    <w:qFormat/>
    <w:rsid w:val="00AA0723"/>
    <w:pPr>
      <w:keepNext/>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semiHidden/>
    <w:unhideWhenUsed/>
    <w:qFormat/>
    <w:rsid w:val="00AA0723"/>
    <w:p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semiHidden/>
    <w:unhideWhenUsed/>
    <w:qFormat/>
    <w:rsid w:val="00AA0723"/>
    <w:p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semiHidden/>
    <w:unhideWhenUsed/>
    <w:qFormat/>
    <w:rsid w:val="00AA0723"/>
    <w:p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semiHidden/>
    <w:unhideWhenUsed/>
    <w:qFormat/>
    <w:rsid w:val="00AA0723"/>
    <w:p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semiHidden/>
    <w:unhideWhenUsed/>
    <w:qFormat/>
    <w:rsid w:val="00AA0723"/>
    <w:p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4115"/>
  </w:style>
  <w:style w:type="paragraph" w:styleId="ListParagraph">
    <w:name w:val="List Paragraph"/>
    <w:basedOn w:val="Normal"/>
    <w:uiPriority w:val="34"/>
    <w:qFormat/>
    <w:rsid w:val="006E4115"/>
    <w:pPr>
      <w:ind w:left="720"/>
      <w:contextualSpacing/>
    </w:pPr>
  </w:style>
  <w:style w:type="paragraph" w:styleId="BalloonText">
    <w:name w:val="Balloon Text"/>
    <w:basedOn w:val="Normal"/>
    <w:link w:val="BalloonTextChar"/>
    <w:uiPriority w:val="99"/>
    <w:semiHidden/>
    <w:unhideWhenUsed/>
    <w:rsid w:val="00E54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D5"/>
    <w:rPr>
      <w:rFonts w:ascii="Tahoma" w:hAnsi="Tahoma" w:cs="Tahoma"/>
      <w:sz w:val="16"/>
      <w:szCs w:val="16"/>
    </w:rPr>
  </w:style>
  <w:style w:type="paragraph" w:customStyle="1" w:styleId="Default">
    <w:name w:val="Default"/>
    <w:rsid w:val="00BE2A88"/>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Header">
    <w:name w:val="header"/>
    <w:basedOn w:val="Normal"/>
    <w:link w:val="HeaderChar"/>
    <w:uiPriority w:val="99"/>
    <w:semiHidden/>
    <w:unhideWhenUsed/>
    <w:rsid w:val="00860A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0AA9"/>
  </w:style>
  <w:style w:type="paragraph" w:styleId="Footer">
    <w:name w:val="footer"/>
    <w:basedOn w:val="Normal"/>
    <w:link w:val="FooterChar"/>
    <w:uiPriority w:val="99"/>
    <w:semiHidden/>
    <w:unhideWhenUsed/>
    <w:rsid w:val="00860A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0AA9"/>
  </w:style>
  <w:style w:type="paragraph" w:styleId="NoSpacing">
    <w:name w:val="No Spacing"/>
    <w:uiPriority w:val="1"/>
    <w:qFormat/>
    <w:rsid w:val="00D13C74"/>
    <w:pPr>
      <w:spacing w:after="0" w:line="240" w:lineRule="auto"/>
    </w:pPr>
  </w:style>
  <w:style w:type="character" w:customStyle="1" w:styleId="Heading1Char">
    <w:name w:val="Heading 1 Char"/>
    <w:basedOn w:val="DefaultParagraphFont"/>
    <w:link w:val="Heading1"/>
    <w:uiPriority w:val="9"/>
    <w:rsid w:val="00D13C74"/>
    <w:rPr>
      <w:rFonts w:asciiTheme="majorHAnsi" w:eastAsiaTheme="majorEastAsia" w:hAnsiTheme="majorHAnsi" w:cstheme="majorBidi"/>
      <w:b/>
      <w:bCs/>
      <w:color w:val="365F91" w:themeColor="accent1" w:themeShade="BF"/>
      <w:sz w:val="28"/>
      <w:szCs w:val="28"/>
    </w:rPr>
  </w:style>
  <w:style w:type="paragraph" w:customStyle="1" w:styleId="Char">
    <w:name w:val="Char"/>
    <w:basedOn w:val="Normal"/>
    <w:rsid w:val="0005205F"/>
    <w:pPr>
      <w:spacing w:after="160" w:line="240" w:lineRule="exact"/>
    </w:pPr>
    <w:rPr>
      <w:rFonts w:ascii="Arial" w:eastAsia="Times New Roman" w:hAnsi="Arial" w:cs="Arial"/>
      <w:color w:val="000080"/>
    </w:rPr>
  </w:style>
  <w:style w:type="character" w:customStyle="1" w:styleId="Heading2Char">
    <w:name w:val="Heading 2 Char"/>
    <w:basedOn w:val="DefaultParagraphFont"/>
    <w:link w:val="Heading2"/>
    <w:rsid w:val="00AA0723"/>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AA0723"/>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AA0723"/>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AA0723"/>
    <w:rPr>
      <w:rFonts w:ascii="Arial" w:eastAsia="Times New Roman" w:hAnsi="Arial" w:cs="Times New Roman"/>
      <w:szCs w:val="20"/>
    </w:rPr>
  </w:style>
  <w:style w:type="character" w:customStyle="1" w:styleId="Heading6Char">
    <w:name w:val="Heading 6 Char"/>
    <w:basedOn w:val="DefaultParagraphFont"/>
    <w:link w:val="Heading6"/>
    <w:semiHidden/>
    <w:rsid w:val="00AA0723"/>
    <w:rPr>
      <w:rFonts w:ascii="Arial" w:eastAsia="Times New Roman" w:hAnsi="Arial" w:cs="Times New Roman"/>
      <w:i/>
      <w:szCs w:val="20"/>
    </w:rPr>
  </w:style>
  <w:style w:type="character" w:customStyle="1" w:styleId="Heading7Char">
    <w:name w:val="Heading 7 Char"/>
    <w:basedOn w:val="DefaultParagraphFont"/>
    <w:link w:val="Heading7"/>
    <w:semiHidden/>
    <w:rsid w:val="00AA0723"/>
    <w:rPr>
      <w:rFonts w:ascii="Arial" w:eastAsia="Times New Roman" w:hAnsi="Arial" w:cs="Times New Roman"/>
      <w:sz w:val="20"/>
      <w:szCs w:val="20"/>
    </w:rPr>
  </w:style>
  <w:style w:type="character" w:customStyle="1" w:styleId="Heading8Char">
    <w:name w:val="Heading 8 Char"/>
    <w:basedOn w:val="DefaultParagraphFont"/>
    <w:link w:val="Heading8"/>
    <w:semiHidden/>
    <w:rsid w:val="00AA0723"/>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AA0723"/>
    <w:rPr>
      <w:rFonts w:ascii="Arial" w:eastAsia="Times New Roman" w:hAnsi="Arial" w:cs="Times New Roman"/>
      <w:i/>
      <w:sz w:val="18"/>
      <w:szCs w:val="20"/>
    </w:rPr>
  </w:style>
  <w:style w:type="paragraph" w:styleId="NormalWeb">
    <w:name w:val="Normal (Web)"/>
    <w:basedOn w:val="Normal"/>
    <w:uiPriority w:val="99"/>
    <w:unhideWhenUsed/>
    <w:rsid w:val="009354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0">
    <w:name w:val="Char"/>
    <w:basedOn w:val="Normal"/>
    <w:rsid w:val="00B00A1F"/>
    <w:pPr>
      <w:spacing w:after="160" w:line="240" w:lineRule="exact"/>
    </w:pPr>
    <w:rPr>
      <w:rFonts w:ascii="Arial" w:eastAsia="Times New Roman" w:hAnsi="Arial" w:cs="Arial"/>
      <w:color w:val="000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p-content/uploads/2012/01/Waterfall-model.jpg" TargetMode="External"/><Relationship Id="rId13" Type="http://schemas.openxmlformats.org/officeDocument/2006/relationships/image" Target="media/image4.png"/><Relationship Id="rId18" Type="http://schemas.openxmlformats.org/officeDocument/2006/relationships/image" Target="media/image7.gif"/><Relationship Id="rId26" Type="http://schemas.openxmlformats.org/officeDocument/2006/relationships/image" Target="media/image15.gif"/><Relationship Id="rId39" Type="http://schemas.openxmlformats.org/officeDocument/2006/relationships/hyperlink" Target="http://databases.about.com/library/glossary/bldef-row.htm" TargetMode="External"/><Relationship Id="rId3" Type="http://schemas.openxmlformats.org/officeDocument/2006/relationships/styles" Target="styles.xml"/><Relationship Id="rId21" Type="http://schemas.openxmlformats.org/officeDocument/2006/relationships/image" Target="media/image10.gif"/><Relationship Id="rId34" Type="http://schemas.openxmlformats.org/officeDocument/2006/relationships/image" Target="media/image22.gi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file:///F:\raghu%20ram\raghu\11%20UML\UML%20-%20Basic%20Notations_files\notation_class.jpg" TargetMode="External"/><Relationship Id="rId25" Type="http://schemas.openxmlformats.org/officeDocument/2006/relationships/image" Target="media/image14.gif"/><Relationship Id="rId33" Type="http://schemas.openxmlformats.org/officeDocument/2006/relationships/hyperlink" Target="http://www.smartdraw.com/resources/tutorials/Objects" TargetMode="External"/><Relationship Id="rId38" Type="http://schemas.openxmlformats.org/officeDocument/2006/relationships/hyperlink" Target="http://databases.about.com/library/glossary/bldef-column.htm" TargetMode="Externa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9.gif"/><Relationship Id="rId29" Type="http://schemas.openxmlformats.org/officeDocument/2006/relationships/image" Target="media/image18.gif"/><Relationship Id="rId41" Type="http://schemas.openxmlformats.org/officeDocument/2006/relationships/hyperlink" Target="http://databases.about.com/library/glossary/bldef-foreignkey.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3.emf"/><Relationship Id="rId32" Type="http://schemas.openxmlformats.org/officeDocument/2006/relationships/image" Target="media/image21.gif"/><Relationship Id="rId37" Type="http://schemas.openxmlformats.org/officeDocument/2006/relationships/image" Target="media/image24.gif"/><Relationship Id="rId40" Type="http://schemas.openxmlformats.org/officeDocument/2006/relationships/hyperlink" Target="http://databases.about.com/library/glossary/bldef-primarykey.htm"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2.gif"/><Relationship Id="rId28" Type="http://schemas.openxmlformats.org/officeDocument/2006/relationships/image" Target="media/image17.gif"/><Relationship Id="rId36" Type="http://schemas.openxmlformats.org/officeDocument/2006/relationships/image" Target="media/image23.gif"/><Relationship Id="rId10" Type="http://schemas.openxmlformats.org/officeDocument/2006/relationships/hyperlink" Target="http://istqbexamcertification.com/wp-content/uploads/2012/01/Prototype-model.jpg" TargetMode="External"/><Relationship Id="rId19" Type="http://schemas.openxmlformats.org/officeDocument/2006/relationships/image" Target="media/image8.gif"/><Relationship Id="rId31" Type="http://schemas.openxmlformats.org/officeDocument/2006/relationships/image" Target="media/image20.gi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image" Target="media/image11.gif"/><Relationship Id="rId27" Type="http://schemas.openxmlformats.org/officeDocument/2006/relationships/image" Target="media/image16.gif"/><Relationship Id="rId30" Type="http://schemas.openxmlformats.org/officeDocument/2006/relationships/image" Target="media/image19.gif"/><Relationship Id="rId35" Type="http://schemas.openxmlformats.org/officeDocument/2006/relationships/hyperlink" Target="http://www.smartdraw.com/resources/tutorials/Line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FD6FA-5901-4E55-AB5C-F3E099E15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41</Pages>
  <Words>4628</Words>
  <Characters>26381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NIT</Company>
  <LinksUpToDate>false</LinksUpToDate>
  <CharactersWithSpaces>30948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205</cp:revision>
  <dcterms:created xsi:type="dcterms:W3CDTF">2013-03-11T05:22:00Z</dcterms:created>
  <dcterms:modified xsi:type="dcterms:W3CDTF">2013-05-10T09:04:00Z</dcterms:modified>
</cp:coreProperties>
</file>